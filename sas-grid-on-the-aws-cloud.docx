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3933B15F" w:rsidR="00B0118C" w:rsidRPr="00D643E7" w:rsidRDefault="00000116" w:rsidP="00594A8C">
      <w:pPr>
        <w:pStyle w:val="DocumentTitle"/>
        <w:spacing w:before="0" w:line="240" w:lineRule="auto"/>
        <w:rPr>
          <w:sz w:val="52"/>
        </w:rPr>
      </w:pPr>
      <w:r w:rsidRPr="00D643E7">
        <w:rPr>
          <w:sz w:val="52"/>
        </w:rPr>
        <w:t xml:space="preserve">SAS </w:t>
      </w:r>
      <w:ins w:id="0" w:author="Penny Downey" w:date="2020-05-29T15:47:00Z">
        <w:r w:rsidR="009716E8">
          <w:rPr>
            <w:sz w:val="52"/>
          </w:rPr>
          <w:t>9.4</w:t>
        </w:r>
      </w:ins>
      <w:ins w:id="1" w:author="Penny Downey" w:date="2020-06-05T10:42:00Z">
        <w:r w:rsidR="00AB3117">
          <w:rPr>
            <w:sz w:val="52"/>
          </w:rPr>
          <w:t>M4</w:t>
        </w:r>
      </w:ins>
      <w:ins w:id="2" w:author="Penny Downey" w:date="2020-05-29T16:05:00Z">
        <w:r w:rsidR="000E6E01">
          <w:rPr>
            <w:sz w:val="52"/>
          </w:rPr>
          <w:t xml:space="preserve"> </w:t>
        </w:r>
      </w:ins>
      <w:r w:rsidR="00842FA2">
        <w:rPr>
          <w:sz w:val="52"/>
        </w:rPr>
        <w:t>Grid on the AWS Cloud</w:t>
      </w:r>
    </w:p>
    <w:p w14:paraId="19DF6B2A" w14:textId="72FFC107" w:rsidR="008A3591" w:rsidRPr="00D643E7" w:rsidRDefault="003612CA" w:rsidP="003612CA">
      <w:pPr>
        <w:pStyle w:val="DocumentSubtitle"/>
        <w:rPr>
          <w:sz w:val="20"/>
        </w:rPr>
      </w:pPr>
      <w:r>
        <w:t>Quick Start Reference Deployment</w:t>
      </w:r>
    </w:p>
    <w:p w14:paraId="6C6AFD3E" w14:textId="2D759223" w:rsidR="008F367B" w:rsidRPr="00807635" w:rsidRDefault="00842FA2" w:rsidP="008F367B">
      <w:pPr>
        <w:pStyle w:val="Date"/>
      </w:pPr>
      <w:r>
        <w:t xml:space="preserve">December </w:t>
      </w:r>
      <w:r w:rsidR="00B3192B">
        <w:t>2018</w:t>
      </w:r>
      <w:r w:rsidR="00B62678">
        <w:br/>
        <w:t xml:space="preserve">Last update: </w:t>
      </w:r>
      <w:del w:id="3" w:author="Penny Downey" w:date="2020-05-29T11:00:00Z">
        <w:r w:rsidR="00B62678" w:rsidDel="002E08F6">
          <w:delText>March 2019</w:delText>
        </w:r>
      </w:del>
      <w:ins w:id="4" w:author="Penny Downey" w:date="2020-05-29T11:00:00Z">
        <w:r w:rsidR="002E08F6">
          <w:t>June 2020</w:t>
        </w:r>
      </w:ins>
      <w:r w:rsidR="00B62678">
        <w:t xml:space="preserve"> (</w:t>
      </w:r>
      <w:hyperlink w:anchor="_Document_Revisions" w:history="1">
        <w:r w:rsidR="00B62678" w:rsidRPr="00163952">
          <w:rPr>
            <w:rStyle w:val="Hyperlink"/>
          </w:rPr>
          <w:t>revisions</w:t>
        </w:r>
      </w:hyperlink>
      <w:r w:rsidR="00B62678">
        <w:t>)</w:t>
      </w:r>
    </w:p>
    <w:p w14:paraId="0DF63ACE" w14:textId="498B1001" w:rsidR="00BC4504" w:rsidRPr="005C01F6" w:rsidRDefault="007546E9" w:rsidP="00BC4504">
      <w:pPr>
        <w:spacing w:after="60"/>
        <w:jc w:val="center"/>
        <w:rPr>
          <w:i/>
        </w:rPr>
      </w:pPr>
      <w:r>
        <w:rPr>
          <w:i/>
          <w:color w:val="000000" w:themeColor="text1"/>
        </w:rPr>
        <w:t>Core Compete</w:t>
      </w:r>
      <w:r w:rsidR="00FF681C">
        <w:rPr>
          <w:i/>
          <w:color w:val="000000" w:themeColor="text1"/>
        </w:rPr>
        <w:br/>
      </w:r>
      <w:r w:rsidR="00FF681C" w:rsidRPr="005C01F6">
        <w:rPr>
          <w:i/>
        </w:rPr>
        <w:t>SAS Institute</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rsidP="00A2165A">
          <w:pPr>
            <w:pStyle w:val="TOCHeading"/>
            <w:spacing w:before="200"/>
          </w:pPr>
          <w:r>
            <w:t>Contents</w:t>
          </w:r>
        </w:p>
        <w:p w14:paraId="4620B7D0" w14:textId="7D154681" w:rsidR="004B7C1B"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33164279" w:history="1">
            <w:r w:rsidR="004B7C1B" w:rsidRPr="002A5D43">
              <w:rPr>
                <w:rStyle w:val="Hyperlink"/>
                <w:noProof/>
              </w:rPr>
              <w:t>Overview</w:t>
            </w:r>
            <w:r w:rsidR="004B7C1B">
              <w:rPr>
                <w:noProof/>
                <w:webHidden/>
              </w:rPr>
              <w:tab/>
            </w:r>
            <w:r w:rsidR="004B7C1B">
              <w:rPr>
                <w:noProof/>
                <w:webHidden/>
              </w:rPr>
              <w:fldChar w:fldCharType="begin"/>
            </w:r>
            <w:r w:rsidR="004B7C1B">
              <w:rPr>
                <w:noProof/>
                <w:webHidden/>
              </w:rPr>
              <w:instrText xml:space="preserve"> PAGEREF _Toc533164279 \h </w:instrText>
            </w:r>
            <w:r w:rsidR="004B7C1B">
              <w:rPr>
                <w:noProof/>
                <w:webHidden/>
              </w:rPr>
            </w:r>
            <w:r w:rsidR="004B7C1B">
              <w:rPr>
                <w:noProof/>
                <w:webHidden/>
              </w:rPr>
              <w:fldChar w:fldCharType="separate"/>
            </w:r>
            <w:r w:rsidR="007628A1">
              <w:rPr>
                <w:noProof/>
                <w:webHidden/>
              </w:rPr>
              <w:t>2</w:t>
            </w:r>
            <w:r w:rsidR="004B7C1B">
              <w:rPr>
                <w:noProof/>
                <w:webHidden/>
              </w:rPr>
              <w:fldChar w:fldCharType="end"/>
            </w:r>
          </w:hyperlink>
        </w:p>
        <w:p w14:paraId="70388738" w14:textId="36F5D934" w:rsidR="004B7C1B" w:rsidRDefault="001D1B6C">
          <w:pPr>
            <w:pStyle w:val="TOC3"/>
            <w:rPr>
              <w:rFonts w:asciiTheme="minorHAnsi" w:eastAsiaTheme="minorEastAsia" w:hAnsiTheme="minorHAnsi" w:cstheme="minorBidi"/>
              <w:noProof/>
              <w:sz w:val="22"/>
            </w:rPr>
          </w:pPr>
          <w:hyperlink w:anchor="_Toc533164280" w:history="1">
            <w:r w:rsidR="004B7C1B" w:rsidRPr="002A5D43">
              <w:rPr>
                <w:rStyle w:val="Hyperlink"/>
                <w:noProof/>
              </w:rPr>
              <w:t>SAS Grid Components</w:t>
            </w:r>
            <w:r w:rsidR="004B7C1B">
              <w:rPr>
                <w:noProof/>
                <w:webHidden/>
              </w:rPr>
              <w:tab/>
            </w:r>
            <w:r w:rsidR="004B7C1B">
              <w:rPr>
                <w:noProof/>
                <w:webHidden/>
              </w:rPr>
              <w:fldChar w:fldCharType="begin"/>
            </w:r>
            <w:r w:rsidR="004B7C1B">
              <w:rPr>
                <w:noProof/>
                <w:webHidden/>
              </w:rPr>
              <w:instrText xml:space="preserve"> PAGEREF _Toc533164280 \h </w:instrText>
            </w:r>
            <w:r w:rsidR="004B7C1B">
              <w:rPr>
                <w:noProof/>
                <w:webHidden/>
              </w:rPr>
            </w:r>
            <w:r w:rsidR="004B7C1B">
              <w:rPr>
                <w:noProof/>
                <w:webHidden/>
              </w:rPr>
              <w:fldChar w:fldCharType="separate"/>
            </w:r>
            <w:r w:rsidR="007628A1">
              <w:rPr>
                <w:noProof/>
                <w:webHidden/>
              </w:rPr>
              <w:t>3</w:t>
            </w:r>
            <w:r w:rsidR="004B7C1B">
              <w:rPr>
                <w:noProof/>
                <w:webHidden/>
              </w:rPr>
              <w:fldChar w:fldCharType="end"/>
            </w:r>
          </w:hyperlink>
        </w:p>
        <w:p w14:paraId="43A85552" w14:textId="7473FED9" w:rsidR="004B7C1B" w:rsidRDefault="001D1B6C">
          <w:pPr>
            <w:pStyle w:val="TOC3"/>
            <w:rPr>
              <w:rFonts w:asciiTheme="minorHAnsi" w:eastAsiaTheme="minorEastAsia" w:hAnsiTheme="minorHAnsi" w:cstheme="minorBidi"/>
              <w:noProof/>
              <w:sz w:val="22"/>
            </w:rPr>
          </w:pPr>
          <w:hyperlink w:anchor="_Toc533164281" w:history="1">
            <w:r w:rsidR="004B7C1B" w:rsidRPr="002A5D43">
              <w:rPr>
                <w:rStyle w:val="Hyperlink"/>
                <w:noProof/>
              </w:rPr>
              <w:t>SAS Grid Features</w:t>
            </w:r>
            <w:r w:rsidR="004B7C1B">
              <w:rPr>
                <w:noProof/>
                <w:webHidden/>
              </w:rPr>
              <w:tab/>
            </w:r>
            <w:r w:rsidR="004B7C1B">
              <w:rPr>
                <w:noProof/>
                <w:webHidden/>
              </w:rPr>
              <w:fldChar w:fldCharType="begin"/>
            </w:r>
            <w:r w:rsidR="004B7C1B">
              <w:rPr>
                <w:noProof/>
                <w:webHidden/>
              </w:rPr>
              <w:instrText xml:space="preserve"> PAGEREF _Toc533164281 \h </w:instrText>
            </w:r>
            <w:r w:rsidR="004B7C1B">
              <w:rPr>
                <w:noProof/>
                <w:webHidden/>
              </w:rPr>
            </w:r>
            <w:r w:rsidR="004B7C1B">
              <w:rPr>
                <w:noProof/>
                <w:webHidden/>
              </w:rPr>
              <w:fldChar w:fldCharType="separate"/>
            </w:r>
            <w:r w:rsidR="007628A1">
              <w:rPr>
                <w:noProof/>
                <w:webHidden/>
              </w:rPr>
              <w:t>3</w:t>
            </w:r>
            <w:r w:rsidR="004B7C1B">
              <w:rPr>
                <w:noProof/>
                <w:webHidden/>
              </w:rPr>
              <w:fldChar w:fldCharType="end"/>
            </w:r>
          </w:hyperlink>
        </w:p>
        <w:p w14:paraId="2BDE0CDF" w14:textId="0D25126A" w:rsidR="004B7C1B" w:rsidRDefault="001D1B6C">
          <w:pPr>
            <w:pStyle w:val="TOC3"/>
            <w:rPr>
              <w:rFonts w:asciiTheme="minorHAnsi" w:eastAsiaTheme="minorEastAsia" w:hAnsiTheme="minorHAnsi" w:cstheme="minorBidi"/>
              <w:noProof/>
              <w:sz w:val="22"/>
            </w:rPr>
          </w:pPr>
          <w:hyperlink w:anchor="_Toc533164282" w:history="1">
            <w:r w:rsidR="004B7C1B" w:rsidRPr="002A5D43">
              <w:rPr>
                <w:rStyle w:val="Hyperlink"/>
                <w:noProof/>
              </w:rPr>
              <w:t>What the Quick Start Deploys</w:t>
            </w:r>
            <w:r w:rsidR="004B7C1B">
              <w:rPr>
                <w:noProof/>
                <w:webHidden/>
              </w:rPr>
              <w:tab/>
            </w:r>
            <w:r w:rsidR="004B7C1B">
              <w:rPr>
                <w:noProof/>
                <w:webHidden/>
              </w:rPr>
              <w:fldChar w:fldCharType="begin"/>
            </w:r>
            <w:r w:rsidR="004B7C1B">
              <w:rPr>
                <w:noProof/>
                <w:webHidden/>
              </w:rPr>
              <w:instrText xml:space="preserve"> PAGEREF _Toc533164282 \h </w:instrText>
            </w:r>
            <w:r w:rsidR="004B7C1B">
              <w:rPr>
                <w:noProof/>
                <w:webHidden/>
              </w:rPr>
            </w:r>
            <w:r w:rsidR="004B7C1B">
              <w:rPr>
                <w:noProof/>
                <w:webHidden/>
              </w:rPr>
              <w:fldChar w:fldCharType="separate"/>
            </w:r>
            <w:r w:rsidR="007628A1">
              <w:rPr>
                <w:noProof/>
                <w:webHidden/>
              </w:rPr>
              <w:t>4</w:t>
            </w:r>
            <w:r w:rsidR="004B7C1B">
              <w:rPr>
                <w:noProof/>
                <w:webHidden/>
              </w:rPr>
              <w:fldChar w:fldCharType="end"/>
            </w:r>
          </w:hyperlink>
        </w:p>
        <w:p w14:paraId="00A097F0" w14:textId="05283A65" w:rsidR="004B7C1B" w:rsidRDefault="001D1B6C">
          <w:pPr>
            <w:pStyle w:val="TOC3"/>
            <w:rPr>
              <w:rFonts w:asciiTheme="minorHAnsi" w:eastAsiaTheme="minorEastAsia" w:hAnsiTheme="minorHAnsi" w:cstheme="minorBidi"/>
              <w:noProof/>
              <w:sz w:val="22"/>
            </w:rPr>
          </w:pPr>
          <w:hyperlink w:anchor="_Toc533164283" w:history="1">
            <w:r w:rsidR="004B7C1B" w:rsidRPr="002A5D43">
              <w:rPr>
                <w:rStyle w:val="Hyperlink"/>
                <w:noProof/>
              </w:rPr>
              <w:t>Costs and Licenses</w:t>
            </w:r>
            <w:r w:rsidR="004B7C1B">
              <w:rPr>
                <w:noProof/>
                <w:webHidden/>
              </w:rPr>
              <w:tab/>
            </w:r>
            <w:r w:rsidR="004B7C1B">
              <w:rPr>
                <w:noProof/>
                <w:webHidden/>
              </w:rPr>
              <w:fldChar w:fldCharType="begin"/>
            </w:r>
            <w:r w:rsidR="004B7C1B">
              <w:rPr>
                <w:noProof/>
                <w:webHidden/>
              </w:rPr>
              <w:instrText xml:space="preserve"> PAGEREF _Toc533164283 \h </w:instrText>
            </w:r>
            <w:r w:rsidR="004B7C1B">
              <w:rPr>
                <w:noProof/>
                <w:webHidden/>
              </w:rPr>
            </w:r>
            <w:r w:rsidR="004B7C1B">
              <w:rPr>
                <w:noProof/>
                <w:webHidden/>
              </w:rPr>
              <w:fldChar w:fldCharType="separate"/>
            </w:r>
            <w:r w:rsidR="007628A1">
              <w:rPr>
                <w:noProof/>
                <w:webHidden/>
              </w:rPr>
              <w:t>4</w:t>
            </w:r>
            <w:r w:rsidR="004B7C1B">
              <w:rPr>
                <w:noProof/>
                <w:webHidden/>
              </w:rPr>
              <w:fldChar w:fldCharType="end"/>
            </w:r>
          </w:hyperlink>
        </w:p>
        <w:p w14:paraId="2BF18C42" w14:textId="71190FEF" w:rsidR="004B7C1B" w:rsidRDefault="001D1B6C">
          <w:pPr>
            <w:pStyle w:val="TOC2"/>
            <w:rPr>
              <w:rFonts w:asciiTheme="minorHAnsi" w:eastAsiaTheme="minorEastAsia" w:hAnsiTheme="minorHAnsi" w:cstheme="minorBidi"/>
              <w:noProof/>
              <w:sz w:val="22"/>
            </w:rPr>
          </w:pPr>
          <w:hyperlink w:anchor="_Toc533164284" w:history="1">
            <w:r w:rsidR="004B7C1B" w:rsidRPr="002A5D43">
              <w:rPr>
                <w:rStyle w:val="Hyperlink"/>
                <w:noProof/>
              </w:rPr>
              <w:t>Architecture</w:t>
            </w:r>
            <w:r w:rsidR="004B7C1B">
              <w:rPr>
                <w:noProof/>
                <w:webHidden/>
              </w:rPr>
              <w:tab/>
            </w:r>
            <w:r w:rsidR="004B7C1B">
              <w:rPr>
                <w:noProof/>
                <w:webHidden/>
              </w:rPr>
              <w:fldChar w:fldCharType="begin"/>
            </w:r>
            <w:r w:rsidR="004B7C1B">
              <w:rPr>
                <w:noProof/>
                <w:webHidden/>
              </w:rPr>
              <w:instrText xml:space="preserve"> PAGEREF _Toc533164284 \h </w:instrText>
            </w:r>
            <w:r w:rsidR="004B7C1B">
              <w:rPr>
                <w:noProof/>
                <w:webHidden/>
              </w:rPr>
            </w:r>
            <w:r w:rsidR="004B7C1B">
              <w:rPr>
                <w:noProof/>
                <w:webHidden/>
              </w:rPr>
              <w:fldChar w:fldCharType="separate"/>
            </w:r>
            <w:r w:rsidR="007628A1">
              <w:rPr>
                <w:noProof/>
                <w:webHidden/>
              </w:rPr>
              <w:t>5</w:t>
            </w:r>
            <w:r w:rsidR="004B7C1B">
              <w:rPr>
                <w:noProof/>
                <w:webHidden/>
              </w:rPr>
              <w:fldChar w:fldCharType="end"/>
            </w:r>
          </w:hyperlink>
        </w:p>
        <w:p w14:paraId="6C9E910C" w14:textId="67166F53" w:rsidR="004B7C1B" w:rsidRDefault="001D1B6C">
          <w:pPr>
            <w:pStyle w:val="TOC2"/>
            <w:rPr>
              <w:rFonts w:asciiTheme="minorHAnsi" w:eastAsiaTheme="minorEastAsia" w:hAnsiTheme="minorHAnsi" w:cstheme="minorBidi"/>
              <w:noProof/>
              <w:sz w:val="22"/>
            </w:rPr>
          </w:pPr>
          <w:hyperlink w:anchor="_Toc533164285" w:history="1">
            <w:r w:rsidR="004B7C1B" w:rsidRPr="002A5D43">
              <w:rPr>
                <w:rStyle w:val="Hyperlink"/>
                <w:noProof/>
              </w:rPr>
              <w:t>Prerequisites</w:t>
            </w:r>
            <w:r w:rsidR="004B7C1B">
              <w:rPr>
                <w:noProof/>
                <w:webHidden/>
              </w:rPr>
              <w:tab/>
            </w:r>
            <w:r w:rsidR="004B7C1B">
              <w:rPr>
                <w:noProof/>
                <w:webHidden/>
              </w:rPr>
              <w:fldChar w:fldCharType="begin"/>
            </w:r>
            <w:r w:rsidR="004B7C1B">
              <w:rPr>
                <w:noProof/>
                <w:webHidden/>
              </w:rPr>
              <w:instrText xml:space="preserve"> PAGEREF _Toc533164285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1A2F733C" w14:textId="663ABF05" w:rsidR="004B7C1B" w:rsidRDefault="001D1B6C">
          <w:pPr>
            <w:pStyle w:val="TOC3"/>
            <w:rPr>
              <w:rFonts w:asciiTheme="minorHAnsi" w:eastAsiaTheme="minorEastAsia" w:hAnsiTheme="minorHAnsi" w:cstheme="minorBidi"/>
              <w:noProof/>
              <w:sz w:val="22"/>
            </w:rPr>
          </w:pPr>
          <w:hyperlink w:anchor="_Toc533164286" w:history="1">
            <w:r w:rsidR="004B7C1B" w:rsidRPr="002A5D43">
              <w:rPr>
                <w:rStyle w:val="Hyperlink"/>
                <w:noProof/>
              </w:rPr>
              <w:t>Specialized Knowledge</w:t>
            </w:r>
            <w:r w:rsidR="004B7C1B">
              <w:rPr>
                <w:noProof/>
                <w:webHidden/>
              </w:rPr>
              <w:tab/>
            </w:r>
            <w:r w:rsidR="004B7C1B">
              <w:rPr>
                <w:noProof/>
                <w:webHidden/>
              </w:rPr>
              <w:fldChar w:fldCharType="begin"/>
            </w:r>
            <w:r w:rsidR="004B7C1B">
              <w:rPr>
                <w:noProof/>
                <w:webHidden/>
              </w:rPr>
              <w:instrText xml:space="preserve"> PAGEREF _Toc533164286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29647607" w14:textId="411CAB6C" w:rsidR="004B7C1B" w:rsidRDefault="001D1B6C">
          <w:pPr>
            <w:pStyle w:val="TOC2"/>
            <w:rPr>
              <w:rFonts w:asciiTheme="minorHAnsi" w:eastAsiaTheme="minorEastAsia" w:hAnsiTheme="minorHAnsi" w:cstheme="minorBidi"/>
              <w:noProof/>
              <w:sz w:val="22"/>
            </w:rPr>
          </w:pPr>
          <w:hyperlink w:anchor="_Toc533164287" w:history="1">
            <w:r w:rsidR="004B7C1B" w:rsidRPr="002A5D43">
              <w:rPr>
                <w:rStyle w:val="Hyperlink"/>
                <w:noProof/>
              </w:rPr>
              <w:t>Deployment Options</w:t>
            </w:r>
            <w:r w:rsidR="004B7C1B">
              <w:rPr>
                <w:noProof/>
                <w:webHidden/>
              </w:rPr>
              <w:tab/>
            </w:r>
            <w:r w:rsidR="004B7C1B">
              <w:rPr>
                <w:noProof/>
                <w:webHidden/>
              </w:rPr>
              <w:fldChar w:fldCharType="begin"/>
            </w:r>
            <w:r w:rsidR="004B7C1B">
              <w:rPr>
                <w:noProof/>
                <w:webHidden/>
              </w:rPr>
              <w:instrText xml:space="preserve"> PAGEREF _Toc533164287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0E10AAFC" w14:textId="55BA0E4E" w:rsidR="004B7C1B" w:rsidRDefault="001D1B6C">
          <w:pPr>
            <w:pStyle w:val="TOC2"/>
            <w:rPr>
              <w:rFonts w:asciiTheme="minorHAnsi" w:eastAsiaTheme="minorEastAsia" w:hAnsiTheme="minorHAnsi" w:cstheme="minorBidi"/>
              <w:noProof/>
              <w:sz w:val="22"/>
            </w:rPr>
          </w:pPr>
          <w:hyperlink w:anchor="_Toc533164288" w:history="1">
            <w:r w:rsidR="004B7C1B" w:rsidRPr="002A5D43">
              <w:rPr>
                <w:rStyle w:val="Hyperlink"/>
                <w:noProof/>
              </w:rPr>
              <w:t>Planning Your Deployment</w:t>
            </w:r>
            <w:r w:rsidR="004B7C1B">
              <w:rPr>
                <w:noProof/>
                <w:webHidden/>
              </w:rPr>
              <w:tab/>
            </w:r>
            <w:r w:rsidR="004B7C1B">
              <w:rPr>
                <w:noProof/>
                <w:webHidden/>
              </w:rPr>
              <w:fldChar w:fldCharType="begin"/>
            </w:r>
            <w:r w:rsidR="004B7C1B">
              <w:rPr>
                <w:noProof/>
                <w:webHidden/>
              </w:rPr>
              <w:instrText xml:space="preserve"> PAGEREF _Toc533164288 \h </w:instrText>
            </w:r>
            <w:r w:rsidR="004B7C1B">
              <w:rPr>
                <w:noProof/>
                <w:webHidden/>
              </w:rPr>
            </w:r>
            <w:r w:rsidR="004B7C1B">
              <w:rPr>
                <w:noProof/>
                <w:webHidden/>
              </w:rPr>
              <w:fldChar w:fldCharType="separate"/>
            </w:r>
            <w:r w:rsidR="007628A1">
              <w:rPr>
                <w:noProof/>
                <w:webHidden/>
              </w:rPr>
              <w:t>9</w:t>
            </w:r>
            <w:r w:rsidR="004B7C1B">
              <w:rPr>
                <w:noProof/>
                <w:webHidden/>
              </w:rPr>
              <w:fldChar w:fldCharType="end"/>
            </w:r>
          </w:hyperlink>
        </w:p>
        <w:p w14:paraId="307C411E" w14:textId="2ACD45BC" w:rsidR="004B7C1B" w:rsidRDefault="001D1B6C">
          <w:pPr>
            <w:pStyle w:val="TOC2"/>
            <w:rPr>
              <w:rFonts w:asciiTheme="minorHAnsi" w:eastAsiaTheme="minorEastAsia" w:hAnsiTheme="minorHAnsi" w:cstheme="minorBidi"/>
              <w:noProof/>
              <w:sz w:val="22"/>
            </w:rPr>
          </w:pPr>
          <w:hyperlink w:anchor="_Toc533164289" w:history="1">
            <w:r w:rsidR="004B7C1B" w:rsidRPr="002A5D43">
              <w:rPr>
                <w:rStyle w:val="Hyperlink"/>
                <w:noProof/>
              </w:rPr>
              <w:t>Deployment Steps</w:t>
            </w:r>
            <w:r w:rsidR="004B7C1B">
              <w:rPr>
                <w:noProof/>
                <w:webHidden/>
              </w:rPr>
              <w:tab/>
            </w:r>
            <w:r w:rsidR="004B7C1B">
              <w:rPr>
                <w:noProof/>
                <w:webHidden/>
              </w:rPr>
              <w:fldChar w:fldCharType="begin"/>
            </w:r>
            <w:r w:rsidR="004B7C1B">
              <w:rPr>
                <w:noProof/>
                <w:webHidden/>
              </w:rPr>
              <w:instrText xml:space="preserve"> PAGEREF _Toc533164289 \h </w:instrText>
            </w:r>
            <w:r w:rsidR="004B7C1B">
              <w:rPr>
                <w:noProof/>
                <w:webHidden/>
              </w:rPr>
            </w:r>
            <w:r w:rsidR="004B7C1B">
              <w:rPr>
                <w:noProof/>
                <w:webHidden/>
              </w:rPr>
              <w:fldChar w:fldCharType="separate"/>
            </w:r>
            <w:r w:rsidR="007628A1">
              <w:rPr>
                <w:noProof/>
                <w:webHidden/>
              </w:rPr>
              <w:t>10</w:t>
            </w:r>
            <w:r w:rsidR="004B7C1B">
              <w:rPr>
                <w:noProof/>
                <w:webHidden/>
              </w:rPr>
              <w:fldChar w:fldCharType="end"/>
            </w:r>
          </w:hyperlink>
        </w:p>
        <w:p w14:paraId="29DADEE3" w14:textId="1185E7F7" w:rsidR="004B7C1B" w:rsidRDefault="001D1B6C">
          <w:pPr>
            <w:pStyle w:val="TOC3"/>
            <w:rPr>
              <w:rFonts w:asciiTheme="minorHAnsi" w:eastAsiaTheme="minorEastAsia" w:hAnsiTheme="minorHAnsi" w:cstheme="minorBidi"/>
              <w:noProof/>
              <w:sz w:val="22"/>
            </w:rPr>
          </w:pPr>
          <w:hyperlink w:anchor="_Toc533164290" w:history="1">
            <w:r w:rsidR="004B7C1B" w:rsidRPr="002A5D43">
              <w:rPr>
                <w:rStyle w:val="Hyperlink"/>
                <w:noProof/>
              </w:rPr>
              <w:t>Step 1. Prepare Your AWS account</w:t>
            </w:r>
            <w:r w:rsidR="004B7C1B">
              <w:rPr>
                <w:noProof/>
                <w:webHidden/>
              </w:rPr>
              <w:tab/>
            </w:r>
            <w:r w:rsidR="004B7C1B">
              <w:rPr>
                <w:noProof/>
                <w:webHidden/>
              </w:rPr>
              <w:fldChar w:fldCharType="begin"/>
            </w:r>
            <w:r w:rsidR="004B7C1B">
              <w:rPr>
                <w:noProof/>
                <w:webHidden/>
              </w:rPr>
              <w:instrText xml:space="preserve"> PAGEREF _Toc533164290 \h </w:instrText>
            </w:r>
            <w:r w:rsidR="004B7C1B">
              <w:rPr>
                <w:noProof/>
                <w:webHidden/>
              </w:rPr>
            </w:r>
            <w:r w:rsidR="004B7C1B">
              <w:rPr>
                <w:noProof/>
                <w:webHidden/>
              </w:rPr>
              <w:fldChar w:fldCharType="separate"/>
            </w:r>
            <w:r w:rsidR="007628A1">
              <w:rPr>
                <w:noProof/>
                <w:webHidden/>
              </w:rPr>
              <w:t>10</w:t>
            </w:r>
            <w:r w:rsidR="004B7C1B">
              <w:rPr>
                <w:noProof/>
                <w:webHidden/>
              </w:rPr>
              <w:fldChar w:fldCharType="end"/>
            </w:r>
          </w:hyperlink>
        </w:p>
        <w:p w14:paraId="4CA56CC7" w14:textId="2B8F747F" w:rsidR="004B7C1B" w:rsidRDefault="001D1B6C">
          <w:pPr>
            <w:pStyle w:val="TOC3"/>
            <w:rPr>
              <w:rFonts w:asciiTheme="minorHAnsi" w:eastAsiaTheme="minorEastAsia" w:hAnsiTheme="minorHAnsi" w:cstheme="minorBidi"/>
              <w:noProof/>
              <w:sz w:val="22"/>
            </w:rPr>
          </w:pPr>
          <w:hyperlink w:anchor="_Toc533164291" w:history="1">
            <w:r w:rsidR="004B7C1B" w:rsidRPr="002A5D43">
              <w:rPr>
                <w:rStyle w:val="Hyperlink"/>
                <w:noProof/>
              </w:rPr>
              <w:t>Step 2. Request SAS Licenses and Upload Files</w:t>
            </w:r>
            <w:r w:rsidR="004B7C1B">
              <w:rPr>
                <w:noProof/>
                <w:webHidden/>
              </w:rPr>
              <w:tab/>
            </w:r>
            <w:r w:rsidR="004B7C1B">
              <w:rPr>
                <w:noProof/>
                <w:webHidden/>
              </w:rPr>
              <w:fldChar w:fldCharType="begin"/>
            </w:r>
            <w:r w:rsidR="004B7C1B">
              <w:rPr>
                <w:noProof/>
                <w:webHidden/>
              </w:rPr>
              <w:instrText xml:space="preserve"> PAGEREF _Toc533164291 \h </w:instrText>
            </w:r>
            <w:r w:rsidR="004B7C1B">
              <w:rPr>
                <w:noProof/>
                <w:webHidden/>
              </w:rPr>
            </w:r>
            <w:r w:rsidR="004B7C1B">
              <w:rPr>
                <w:noProof/>
                <w:webHidden/>
              </w:rPr>
              <w:fldChar w:fldCharType="separate"/>
            </w:r>
            <w:r w:rsidR="007628A1">
              <w:rPr>
                <w:noProof/>
                <w:webHidden/>
              </w:rPr>
              <w:t>10</w:t>
            </w:r>
            <w:r w:rsidR="004B7C1B">
              <w:rPr>
                <w:noProof/>
                <w:webHidden/>
              </w:rPr>
              <w:fldChar w:fldCharType="end"/>
            </w:r>
          </w:hyperlink>
        </w:p>
        <w:p w14:paraId="014ADE9F" w14:textId="59693A1B" w:rsidR="004B7C1B" w:rsidRDefault="001D1B6C">
          <w:pPr>
            <w:pStyle w:val="TOC3"/>
            <w:rPr>
              <w:rFonts w:asciiTheme="minorHAnsi" w:eastAsiaTheme="minorEastAsia" w:hAnsiTheme="minorHAnsi" w:cstheme="minorBidi"/>
              <w:noProof/>
              <w:sz w:val="22"/>
            </w:rPr>
          </w:pPr>
          <w:hyperlink w:anchor="_Toc533164292" w:history="1">
            <w:r w:rsidR="004B7C1B" w:rsidRPr="002A5D43">
              <w:rPr>
                <w:rStyle w:val="Hyperlink"/>
                <w:noProof/>
              </w:rPr>
              <w:t>Step 3. Subscribe to the Lustre AMI</w:t>
            </w:r>
            <w:r w:rsidR="004B7C1B">
              <w:rPr>
                <w:noProof/>
                <w:webHidden/>
              </w:rPr>
              <w:tab/>
            </w:r>
            <w:r w:rsidR="004B7C1B">
              <w:rPr>
                <w:noProof/>
                <w:webHidden/>
              </w:rPr>
              <w:fldChar w:fldCharType="begin"/>
            </w:r>
            <w:r w:rsidR="004B7C1B">
              <w:rPr>
                <w:noProof/>
                <w:webHidden/>
              </w:rPr>
              <w:instrText xml:space="preserve"> PAGEREF _Toc533164292 \h </w:instrText>
            </w:r>
            <w:r w:rsidR="004B7C1B">
              <w:rPr>
                <w:noProof/>
                <w:webHidden/>
              </w:rPr>
            </w:r>
            <w:r w:rsidR="004B7C1B">
              <w:rPr>
                <w:noProof/>
                <w:webHidden/>
              </w:rPr>
              <w:fldChar w:fldCharType="separate"/>
            </w:r>
            <w:r w:rsidR="007628A1">
              <w:rPr>
                <w:noProof/>
                <w:webHidden/>
              </w:rPr>
              <w:t>11</w:t>
            </w:r>
            <w:r w:rsidR="004B7C1B">
              <w:rPr>
                <w:noProof/>
                <w:webHidden/>
              </w:rPr>
              <w:fldChar w:fldCharType="end"/>
            </w:r>
          </w:hyperlink>
        </w:p>
        <w:p w14:paraId="304B2273" w14:textId="1986D8F1" w:rsidR="004B7C1B" w:rsidRDefault="001D1B6C">
          <w:pPr>
            <w:pStyle w:val="TOC3"/>
            <w:rPr>
              <w:rFonts w:asciiTheme="minorHAnsi" w:eastAsiaTheme="minorEastAsia" w:hAnsiTheme="minorHAnsi" w:cstheme="minorBidi"/>
              <w:noProof/>
              <w:sz w:val="22"/>
            </w:rPr>
          </w:pPr>
          <w:hyperlink w:anchor="_Toc533164293" w:history="1">
            <w:r w:rsidR="004B7C1B" w:rsidRPr="002A5D43">
              <w:rPr>
                <w:rStyle w:val="Hyperlink"/>
                <w:noProof/>
              </w:rPr>
              <w:t>Step 4. Launch the Quick Start</w:t>
            </w:r>
            <w:r w:rsidR="004B7C1B">
              <w:rPr>
                <w:noProof/>
                <w:webHidden/>
              </w:rPr>
              <w:tab/>
            </w:r>
            <w:r w:rsidR="004B7C1B">
              <w:rPr>
                <w:noProof/>
                <w:webHidden/>
              </w:rPr>
              <w:fldChar w:fldCharType="begin"/>
            </w:r>
            <w:r w:rsidR="004B7C1B">
              <w:rPr>
                <w:noProof/>
                <w:webHidden/>
              </w:rPr>
              <w:instrText xml:space="preserve"> PAGEREF _Toc533164293 \h </w:instrText>
            </w:r>
            <w:r w:rsidR="004B7C1B">
              <w:rPr>
                <w:noProof/>
                <w:webHidden/>
              </w:rPr>
            </w:r>
            <w:r w:rsidR="004B7C1B">
              <w:rPr>
                <w:noProof/>
                <w:webHidden/>
              </w:rPr>
              <w:fldChar w:fldCharType="separate"/>
            </w:r>
            <w:r w:rsidR="007628A1">
              <w:rPr>
                <w:noProof/>
                <w:webHidden/>
              </w:rPr>
              <w:t>14</w:t>
            </w:r>
            <w:r w:rsidR="004B7C1B">
              <w:rPr>
                <w:noProof/>
                <w:webHidden/>
              </w:rPr>
              <w:fldChar w:fldCharType="end"/>
            </w:r>
          </w:hyperlink>
        </w:p>
        <w:p w14:paraId="4D756175" w14:textId="501FE0ED" w:rsidR="004B7C1B" w:rsidRDefault="001D1B6C">
          <w:pPr>
            <w:pStyle w:val="TOC3"/>
            <w:rPr>
              <w:rFonts w:asciiTheme="minorHAnsi" w:eastAsiaTheme="minorEastAsia" w:hAnsiTheme="minorHAnsi" w:cstheme="minorBidi"/>
              <w:noProof/>
              <w:sz w:val="22"/>
            </w:rPr>
          </w:pPr>
          <w:hyperlink w:anchor="_Toc533164294" w:history="1">
            <w:r w:rsidR="004B7C1B" w:rsidRPr="002A5D43">
              <w:rPr>
                <w:rStyle w:val="Hyperlink"/>
                <w:noProof/>
              </w:rPr>
              <w:t>Step 5. Validate Your Deployment</w:t>
            </w:r>
            <w:r w:rsidR="004B7C1B">
              <w:rPr>
                <w:noProof/>
                <w:webHidden/>
              </w:rPr>
              <w:tab/>
            </w:r>
            <w:r w:rsidR="004B7C1B">
              <w:rPr>
                <w:noProof/>
                <w:webHidden/>
              </w:rPr>
              <w:fldChar w:fldCharType="begin"/>
            </w:r>
            <w:r w:rsidR="004B7C1B">
              <w:rPr>
                <w:noProof/>
                <w:webHidden/>
              </w:rPr>
              <w:instrText xml:space="preserve"> PAGEREF _Toc533164294 \h </w:instrText>
            </w:r>
            <w:r w:rsidR="004B7C1B">
              <w:rPr>
                <w:noProof/>
                <w:webHidden/>
              </w:rPr>
            </w:r>
            <w:r w:rsidR="004B7C1B">
              <w:rPr>
                <w:noProof/>
                <w:webHidden/>
              </w:rPr>
              <w:fldChar w:fldCharType="separate"/>
            </w:r>
            <w:r w:rsidR="007628A1">
              <w:rPr>
                <w:noProof/>
                <w:webHidden/>
              </w:rPr>
              <w:t>21</w:t>
            </w:r>
            <w:r w:rsidR="004B7C1B">
              <w:rPr>
                <w:noProof/>
                <w:webHidden/>
              </w:rPr>
              <w:fldChar w:fldCharType="end"/>
            </w:r>
          </w:hyperlink>
        </w:p>
        <w:p w14:paraId="2B289604" w14:textId="7EBF4E26" w:rsidR="004B7C1B" w:rsidRDefault="001D1B6C">
          <w:pPr>
            <w:pStyle w:val="TOC3"/>
            <w:rPr>
              <w:rFonts w:asciiTheme="minorHAnsi" w:eastAsiaTheme="minorEastAsia" w:hAnsiTheme="minorHAnsi" w:cstheme="minorBidi"/>
              <w:noProof/>
              <w:sz w:val="22"/>
            </w:rPr>
          </w:pPr>
          <w:hyperlink w:anchor="_Toc533164295" w:history="1">
            <w:r w:rsidR="004B7C1B" w:rsidRPr="002A5D43">
              <w:rPr>
                <w:rStyle w:val="Hyperlink"/>
                <w:noProof/>
              </w:rPr>
              <w:t>Step 6. Run SAS Post-Deployment Scripts</w:t>
            </w:r>
            <w:r w:rsidR="004B7C1B">
              <w:rPr>
                <w:noProof/>
                <w:webHidden/>
              </w:rPr>
              <w:tab/>
            </w:r>
            <w:r w:rsidR="004B7C1B">
              <w:rPr>
                <w:noProof/>
                <w:webHidden/>
              </w:rPr>
              <w:fldChar w:fldCharType="begin"/>
            </w:r>
            <w:r w:rsidR="004B7C1B">
              <w:rPr>
                <w:noProof/>
                <w:webHidden/>
              </w:rPr>
              <w:instrText xml:space="preserve"> PAGEREF _Toc533164295 \h </w:instrText>
            </w:r>
            <w:r w:rsidR="004B7C1B">
              <w:rPr>
                <w:noProof/>
                <w:webHidden/>
              </w:rPr>
            </w:r>
            <w:r w:rsidR="004B7C1B">
              <w:rPr>
                <w:noProof/>
                <w:webHidden/>
              </w:rPr>
              <w:fldChar w:fldCharType="separate"/>
            </w:r>
            <w:r w:rsidR="007628A1">
              <w:rPr>
                <w:noProof/>
                <w:webHidden/>
              </w:rPr>
              <w:t>22</w:t>
            </w:r>
            <w:r w:rsidR="004B7C1B">
              <w:rPr>
                <w:noProof/>
                <w:webHidden/>
              </w:rPr>
              <w:fldChar w:fldCharType="end"/>
            </w:r>
          </w:hyperlink>
        </w:p>
        <w:p w14:paraId="4F0FE4C7" w14:textId="7556493A" w:rsidR="004B7C1B" w:rsidRDefault="001D1B6C">
          <w:pPr>
            <w:pStyle w:val="TOC2"/>
            <w:rPr>
              <w:rFonts w:asciiTheme="minorHAnsi" w:eastAsiaTheme="minorEastAsia" w:hAnsiTheme="minorHAnsi" w:cstheme="minorBidi"/>
              <w:noProof/>
              <w:sz w:val="22"/>
            </w:rPr>
          </w:pPr>
          <w:hyperlink w:anchor="_Toc533164296" w:history="1">
            <w:r w:rsidR="004B7C1B" w:rsidRPr="002A5D43">
              <w:rPr>
                <w:rStyle w:val="Hyperlink"/>
                <w:noProof/>
              </w:rPr>
              <w:t>FAQ</w:t>
            </w:r>
            <w:r w:rsidR="004B7C1B">
              <w:rPr>
                <w:noProof/>
                <w:webHidden/>
              </w:rPr>
              <w:tab/>
            </w:r>
            <w:r w:rsidR="004B7C1B">
              <w:rPr>
                <w:noProof/>
                <w:webHidden/>
              </w:rPr>
              <w:fldChar w:fldCharType="begin"/>
            </w:r>
            <w:r w:rsidR="004B7C1B">
              <w:rPr>
                <w:noProof/>
                <w:webHidden/>
              </w:rPr>
              <w:instrText xml:space="preserve"> PAGEREF _Toc533164296 \h </w:instrText>
            </w:r>
            <w:r w:rsidR="004B7C1B">
              <w:rPr>
                <w:noProof/>
                <w:webHidden/>
              </w:rPr>
            </w:r>
            <w:r w:rsidR="004B7C1B">
              <w:rPr>
                <w:noProof/>
                <w:webHidden/>
              </w:rPr>
              <w:fldChar w:fldCharType="separate"/>
            </w:r>
            <w:r w:rsidR="007628A1">
              <w:rPr>
                <w:noProof/>
                <w:webHidden/>
              </w:rPr>
              <w:t>22</w:t>
            </w:r>
            <w:r w:rsidR="004B7C1B">
              <w:rPr>
                <w:noProof/>
                <w:webHidden/>
              </w:rPr>
              <w:fldChar w:fldCharType="end"/>
            </w:r>
          </w:hyperlink>
        </w:p>
        <w:p w14:paraId="2FC89184" w14:textId="7ABAFFE9" w:rsidR="004B7C1B" w:rsidRDefault="001D1B6C">
          <w:pPr>
            <w:pStyle w:val="TOC2"/>
            <w:rPr>
              <w:rFonts w:asciiTheme="minorHAnsi" w:eastAsiaTheme="minorEastAsia" w:hAnsiTheme="minorHAnsi" w:cstheme="minorBidi"/>
              <w:noProof/>
              <w:sz w:val="22"/>
            </w:rPr>
          </w:pPr>
          <w:hyperlink w:anchor="_Toc533164297" w:history="1">
            <w:r w:rsidR="004B7C1B" w:rsidRPr="002A5D43">
              <w:rPr>
                <w:rStyle w:val="Hyperlink"/>
                <w:noProof/>
              </w:rPr>
              <w:t>Additional Resources</w:t>
            </w:r>
            <w:r w:rsidR="004B7C1B">
              <w:rPr>
                <w:noProof/>
                <w:webHidden/>
              </w:rPr>
              <w:tab/>
            </w:r>
            <w:r w:rsidR="004B7C1B">
              <w:rPr>
                <w:noProof/>
                <w:webHidden/>
              </w:rPr>
              <w:fldChar w:fldCharType="begin"/>
            </w:r>
            <w:r w:rsidR="004B7C1B">
              <w:rPr>
                <w:noProof/>
                <w:webHidden/>
              </w:rPr>
              <w:instrText xml:space="preserve"> PAGEREF _Toc533164297 \h </w:instrText>
            </w:r>
            <w:r w:rsidR="004B7C1B">
              <w:rPr>
                <w:noProof/>
                <w:webHidden/>
              </w:rPr>
            </w:r>
            <w:r w:rsidR="004B7C1B">
              <w:rPr>
                <w:noProof/>
                <w:webHidden/>
              </w:rPr>
              <w:fldChar w:fldCharType="separate"/>
            </w:r>
            <w:r w:rsidR="007628A1">
              <w:rPr>
                <w:noProof/>
                <w:webHidden/>
              </w:rPr>
              <w:t>24</w:t>
            </w:r>
            <w:r w:rsidR="004B7C1B">
              <w:rPr>
                <w:noProof/>
                <w:webHidden/>
              </w:rPr>
              <w:fldChar w:fldCharType="end"/>
            </w:r>
          </w:hyperlink>
        </w:p>
        <w:p w14:paraId="3C834C05" w14:textId="2F85E543" w:rsidR="004B7C1B" w:rsidRDefault="001D1B6C">
          <w:pPr>
            <w:pStyle w:val="TOC2"/>
            <w:rPr>
              <w:rFonts w:asciiTheme="minorHAnsi" w:eastAsiaTheme="minorEastAsia" w:hAnsiTheme="minorHAnsi" w:cstheme="minorBidi"/>
              <w:noProof/>
              <w:sz w:val="22"/>
            </w:rPr>
          </w:pPr>
          <w:hyperlink w:anchor="_Toc533164298" w:history="1">
            <w:r w:rsidR="004B7C1B" w:rsidRPr="002A5D43">
              <w:rPr>
                <w:rStyle w:val="Hyperlink"/>
                <w:noProof/>
              </w:rPr>
              <w:t>Send Us Feedback</w:t>
            </w:r>
            <w:r w:rsidR="004B7C1B">
              <w:rPr>
                <w:noProof/>
                <w:webHidden/>
              </w:rPr>
              <w:tab/>
            </w:r>
            <w:r w:rsidR="004B7C1B">
              <w:rPr>
                <w:noProof/>
                <w:webHidden/>
              </w:rPr>
              <w:fldChar w:fldCharType="begin"/>
            </w:r>
            <w:r w:rsidR="004B7C1B">
              <w:rPr>
                <w:noProof/>
                <w:webHidden/>
              </w:rPr>
              <w:instrText xml:space="preserve"> PAGEREF _Toc533164298 \h </w:instrText>
            </w:r>
            <w:r w:rsidR="004B7C1B">
              <w:rPr>
                <w:noProof/>
                <w:webHidden/>
              </w:rPr>
            </w:r>
            <w:r w:rsidR="004B7C1B">
              <w:rPr>
                <w:noProof/>
                <w:webHidden/>
              </w:rPr>
              <w:fldChar w:fldCharType="separate"/>
            </w:r>
            <w:r w:rsidR="007628A1">
              <w:rPr>
                <w:noProof/>
                <w:webHidden/>
              </w:rPr>
              <w:t>25</w:t>
            </w:r>
            <w:r w:rsidR="004B7C1B">
              <w:rPr>
                <w:noProof/>
                <w:webHidden/>
              </w:rPr>
              <w:fldChar w:fldCharType="end"/>
            </w:r>
          </w:hyperlink>
        </w:p>
        <w:p w14:paraId="14083835" w14:textId="106F331B" w:rsidR="004B7C1B" w:rsidRDefault="001D1B6C">
          <w:pPr>
            <w:pStyle w:val="TOC2"/>
            <w:rPr>
              <w:rFonts w:asciiTheme="minorHAnsi" w:eastAsiaTheme="minorEastAsia" w:hAnsiTheme="minorHAnsi" w:cstheme="minorBidi"/>
              <w:noProof/>
              <w:sz w:val="22"/>
            </w:rPr>
          </w:pPr>
          <w:hyperlink w:anchor="_Toc533164299" w:history="1">
            <w:r w:rsidR="004B7C1B" w:rsidRPr="002A5D43">
              <w:rPr>
                <w:rStyle w:val="Hyperlink"/>
                <w:noProof/>
              </w:rPr>
              <w:t>Document Revisions</w:t>
            </w:r>
            <w:r w:rsidR="004B7C1B">
              <w:rPr>
                <w:noProof/>
                <w:webHidden/>
              </w:rPr>
              <w:tab/>
            </w:r>
            <w:r w:rsidR="004B7C1B">
              <w:rPr>
                <w:noProof/>
                <w:webHidden/>
              </w:rPr>
              <w:fldChar w:fldCharType="begin"/>
            </w:r>
            <w:r w:rsidR="004B7C1B">
              <w:rPr>
                <w:noProof/>
                <w:webHidden/>
              </w:rPr>
              <w:instrText xml:space="preserve"> PAGEREF _Toc533164299 \h </w:instrText>
            </w:r>
            <w:r w:rsidR="004B7C1B">
              <w:rPr>
                <w:noProof/>
                <w:webHidden/>
              </w:rPr>
            </w:r>
            <w:r w:rsidR="004B7C1B">
              <w:rPr>
                <w:noProof/>
                <w:webHidden/>
              </w:rPr>
              <w:fldChar w:fldCharType="separate"/>
            </w:r>
            <w:r w:rsidR="007628A1">
              <w:rPr>
                <w:noProof/>
                <w:webHidden/>
              </w:rPr>
              <w:t>25</w:t>
            </w:r>
            <w:r w:rsidR="004B7C1B">
              <w:rPr>
                <w:noProof/>
                <w:webHidden/>
              </w:rPr>
              <w:fldChar w:fldCharType="end"/>
            </w:r>
          </w:hyperlink>
        </w:p>
        <w:p w14:paraId="4952EBE3" w14:textId="2C409F01" w:rsidR="0028103D" w:rsidRDefault="0028103D" w:rsidP="00E45663">
          <w:pPr>
            <w:spacing w:after="0"/>
          </w:pPr>
          <w:r>
            <w:rPr>
              <w:b/>
              <w:bCs/>
              <w:noProof/>
            </w:rPr>
            <w:fldChar w:fldCharType="end"/>
          </w:r>
        </w:p>
      </w:sdtContent>
    </w:sdt>
    <w:p w14:paraId="563F19BF" w14:textId="67054482" w:rsidR="00BC4504" w:rsidRDefault="00BC4504" w:rsidP="00BC4504">
      <w:r>
        <w:t xml:space="preserve">This Quick Start deployment guide </w:t>
      </w:r>
      <w:r w:rsidR="00C51A23">
        <w:t>was created</w:t>
      </w:r>
      <w:r>
        <w:t xml:space="preserve"> by </w:t>
      </w:r>
      <w:r w:rsidR="00AC5D6A" w:rsidRPr="00AC5D6A">
        <w:t>Core</w:t>
      </w:r>
      <w:r w:rsidR="007546E9">
        <w:t xml:space="preserve"> </w:t>
      </w:r>
      <w:r w:rsidR="00AC5D6A" w:rsidRPr="00AC5D6A">
        <w:t>Compete</w:t>
      </w:r>
      <w:r w:rsidR="00CE014B">
        <w:t xml:space="preserve"> and SAS Institute</w:t>
      </w:r>
      <w:r w:rsidR="00FF681C">
        <w:t xml:space="preserve"> in collaboration with Amazon Web Services (AWS)</w:t>
      </w:r>
      <w:r w:rsidR="00C45D95">
        <w:t xml:space="preserve">. </w:t>
      </w:r>
      <w:r w:rsidR="007546E9">
        <w:t>Core Compete</w:t>
      </w:r>
      <w:r w:rsidR="00C45D95">
        <w:t xml:space="preserve"> is </w:t>
      </w:r>
      <w:r w:rsidR="002C0CB7">
        <w:t xml:space="preserve">a </w:t>
      </w:r>
      <w:r w:rsidR="002507BE">
        <w:t xml:space="preserve">big data analytics </w:t>
      </w:r>
      <w:r w:rsidR="002C0CB7">
        <w:t>consulting organization</w:t>
      </w:r>
      <w:r w:rsidR="00DF5732">
        <w:t>, SAS Gold Partner,</w:t>
      </w:r>
      <w:r w:rsidR="00913942">
        <w:t xml:space="preserve"> and </w:t>
      </w:r>
      <w:r w:rsidR="00842FA2">
        <w:t>AWS</w:t>
      </w:r>
      <w:r w:rsidR="00913942">
        <w:t xml:space="preserve"> Advanced Consulting Partner</w:t>
      </w:r>
      <w:r w:rsidR="00AC5D6A">
        <w:t>.</w:t>
      </w:r>
      <w:r w:rsidR="00913942">
        <w:t xml:space="preserve"> </w:t>
      </w:r>
      <w:r w:rsidR="00FF681C">
        <w:t>SAS Institute is an AWS Advanced Technology Partner.</w:t>
      </w:r>
    </w:p>
    <w:p w14:paraId="350B3128" w14:textId="03D7FE54" w:rsidR="00D0143D" w:rsidRDefault="001D1B6C" w:rsidP="00BC4504">
      <w:hyperlink r:id="rId11" w:history="1">
        <w:r w:rsidR="00D0143D" w:rsidRPr="007B0C65">
          <w:rPr>
            <w:rStyle w:val="Hyperlink"/>
            <w:rFonts w:cs="Helvetica"/>
          </w:rPr>
          <w:t>Quick Starts</w:t>
        </w:r>
      </w:hyperlink>
      <w:r w:rsidR="00D0143D" w:rsidRPr="00E06149">
        <w:rPr>
          <w:rFonts w:cs="Helvetica"/>
          <w:color w:val="333333"/>
        </w:rPr>
        <w:t xml:space="preserve"> are automated reference deployments </w:t>
      </w:r>
      <w:r w:rsidR="00D0143D">
        <w:rPr>
          <w:rFonts w:cs="Helvetica"/>
          <w:color w:val="333333"/>
        </w:rPr>
        <w:t>that use AWS CloudFormation templates to launch, configure, and run</w:t>
      </w:r>
      <w:r w:rsidR="00D0143D" w:rsidRPr="00E06149">
        <w:rPr>
          <w:rFonts w:cs="Helvetica"/>
          <w:color w:val="333333"/>
        </w:rPr>
        <w:t xml:space="preserve"> the AWS compute, network, storage, and other services required to deploy a specific workload on AWS.</w:t>
      </w:r>
    </w:p>
    <w:p w14:paraId="31F6EA1C" w14:textId="523B3BDC" w:rsidR="00DF5434" w:rsidRDefault="00DF5434" w:rsidP="004B23C9">
      <w:pPr>
        <w:pStyle w:val="Heading2"/>
        <w:spacing w:after="100"/>
      </w:pPr>
      <w:bookmarkStart w:id="5" w:name="_Toc533164279"/>
      <w:r>
        <w:t>Overview</w:t>
      </w:r>
      <w:bookmarkEnd w:id="5"/>
    </w:p>
    <w:p w14:paraId="0169D487" w14:textId="60E2A971" w:rsidR="004B23C9" w:rsidRDefault="004B23C9" w:rsidP="004B23C9">
      <w:pPr>
        <w:pStyle w:val="Body"/>
      </w:pPr>
      <w:r>
        <w:t xml:space="preserve">This Quick Start reference deployment guide provides step-by-step instructions for </w:t>
      </w:r>
      <w:r w:rsidR="00EC0269">
        <w:t xml:space="preserve">launching and configuring the required IT infrastructure </w:t>
      </w:r>
      <w:r w:rsidR="00CE014B">
        <w:t xml:space="preserve">and installing SAS </w:t>
      </w:r>
      <w:ins w:id="6" w:author="Penny Downey" w:date="2020-05-29T15:58:00Z">
        <w:r w:rsidR="000E6E01">
          <w:t>g</w:t>
        </w:r>
      </w:ins>
      <w:del w:id="7" w:author="Penny Downey" w:date="2020-05-29T15:58:00Z">
        <w:r w:rsidR="00CE014B" w:rsidDel="009716E8">
          <w:delText>G</w:delText>
        </w:r>
      </w:del>
      <w:r w:rsidR="00CE014B">
        <w:t>rid software</w:t>
      </w:r>
      <w:r w:rsidR="00842FA2">
        <w:t xml:space="preserve"> in the AWS Cloud</w:t>
      </w:r>
      <w:r>
        <w:t xml:space="preserve">. </w:t>
      </w:r>
    </w:p>
    <w:bookmarkStart w:id="8" w:name="_Toc466884484"/>
    <w:p w14:paraId="4C9B1BB7" w14:textId="4374044A" w:rsidR="003A458D" w:rsidRDefault="00993534" w:rsidP="003A458D">
      <w:pPr>
        <w:pStyle w:val="Body"/>
        <w:rPr>
          <w:rFonts w:cs="Helvetica"/>
          <w:color w:val="333333"/>
        </w:rPr>
      </w:pPr>
      <w:r>
        <w:rPr>
          <w:rFonts w:cs="Helvetica"/>
          <w:color w:val="333333"/>
        </w:rPr>
        <w:fldChar w:fldCharType="begin"/>
      </w:r>
      <w:r>
        <w:rPr>
          <w:rFonts w:cs="Helvetica"/>
          <w:color w:val="333333"/>
        </w:rPr>
        <w:instrText xml:space="preserve"> HYPERLINK "https://www.sas.com/en_us/software/grid-manager.html" </w:instrText>
      </w:r>
      <w:r>
        <w:rPr>
          <w:rFonts w:cs="Helvetica"/>
          <w:color w:val="333333"/>
        </w:rPr>
        <w:fldChar w:fldCharType="separate"/>
      </w:r>
      <w:r w:rsidR="00156EC2">
        <w:rPr>
          <w:rStyle w:val="Hyperlink"/>
          <w:rFonts w:cs="Helvetica"/>
        </w:rPr>
        <w:t xml:space="preserve">SAS </w:t>
      </w:r>
      <w:del w:id="9" w:author="Penny Downey" w:date="2020-05-29T15:48:00Z">
        <w:r w:rsidR="00156EC2" w:rsidDel="009716E8">
          <w:rPr>
            <w:rStyle w:val="Hyperlink"/>
            <w:rFonts w:cs="Helvetica"/>
          </w:rPr>
          <w:delText>Grid</w:delText>
        </w:r>
      </w:del>
      <w:ins w:id="10" w:author="Penny Downey" w:date="2020-05-29T15:48:00Z">
        <w:r w:rsidR="009716E8">
          <w:rPr>
            <w:rStyle w:val="Hyperlink"/>
            <w:rFonts w:cs="Helvetica"/>
          </w:rPr>
          <w:t>grid</w:t>
        </w:r>
      </w:ins>
      <w:r>
        <w:rPr>
          <w:rFonts w:cs="Helvetica"/>
          <w:color w:val="333333"/>
        </w:rPr>
        <w:fldChar w:fldCharType="end"/>
      </w:r>
      <w:r w:rsidR="003A458D" w:rsidRPr="003A458D">
        <w:rPr>
          <w:rFonts w:cs="Helvetica"/>
          <w:color w:val="333333"/>
        </w:rPr>
        <w:t xml:space="preserve"> </w:t>
      </w:r>
      <w:r>
        <w:rPr>
          <w:rFonts w:cs="Helvetica"/>
          <w:color w:val="333333"/>
        </w:rPr>
        <w:t xml:space="preserve">is </w:t>
      </w:r>
      <w:r w:rsidR="003A458D" w:rsidRPr="003A458D">
        <w:rPr>
          <w:rFonts w:cs="Helvetica"/>
          <w:color w:val="333333"/>
        </w:rPr>
        <w:t>a shared, centrally managed analytic</w:t>
      </w:r>
      <w:r w:rsidR="002507BE">
        <w:rPr>
          <w:rFonts w:cs="Helvetica"/>
          <w:color w:val="333333"/>
        </w:rPr>
        <w:t>s</w:t>
      </w:r>
      <w:r w:rsidR="003A458D" w:rsidRPr="003A458D">
        <w:rPr>
          <w:rFonts w:cs="Helvetica"/>
          <w:color w:val="333333"/>
        </w:rPr>
        <w:t xml:space="preserve"> computing environment that </w:t>
      </w:r>
      <w:r w:rsidR="00703C6F">
        <w:rPr>
          <w:rFonts w:cs="Helvetica"/>
          <w:color w:val="333333"/>
        </w:rPr>
        <w:t>features</w:t>
      </w:r>
      <w:r w:rsidR="00703C6F" w:rsidRPr="003A458D">
        <w:rPr>
          <w:rFonts w:cs="Helvetica"/>
          <w:color w:val="333333"/>
        </w:rPr>
        <w:t xml:space="preserve"> </w:t>
      </w:r>
      <w:r w:rsidR="00EC0269">
        <w:rPr>
          <w:rFonts w:cs="Helvetica"/>
          <w:color w:val="333333"/>
        </w:rPr>
        <w:t>workload balancing</w:t>
      </w:r>
      <w:r w:rsidR="00703C6F">
        <w:rPr>
          <w:rFonts w:cs="Helvetica"/>
          <w:color w:val="333333"/>
        </w:rPr>
        <w:t xml:space="preserve"> and management</w:t>
      </w:r>
      <w:r w:rsidR="00EC0269">
        <w:rPr>
          <w:rFonts w:cs="Helvetica"/>
          <w:color w:val="333333"/>
        </w:rPr>
        <w:t xml:space="preserve">, </w:t>
      </w:r>
      <w:r w:rsidR="003A458D" w:rsidRPr="003A458D">
        <w:rPr>
          <w:rFonts w:cs="Helvetica"/>
          <w:color w:val="333333"/>
        </w:rPr>
        <w:t>high availability</w:t>
      </w:r>
      <w:r w:rsidR="00F03220">
        <w:rPr>
          <w:rFonts w:cs="Helvetica"/>
          <w:color w:val="333333"/>
        </w:rPr>
        <w:t>,</w:t>
      </w:r>
      <w:r w:rsidR="003A458D" w:rsidRPr="003A458D">
        <w:rPr>
          <w:rFonts w:cs="Helvetica"/>
          <w:color w:val="333333"/>
        </w:rPr>
        <w:t xml:space="preserve"> and </w:t>
      </w:r>
      <w:r w:rsidR="00EC0269">
        <w:rPr>
          <w:rFonts w:cs="Helvetica"/>
          <w:color w:val="333333"/>
        </w:rPr>
        <w:t>fast</w:t>
      </w:r>
      <w:r w:rsidR="003A458D" w:rsidRPr="003A458D">
        <w:rPr>
          <w:rFonts w:cs="Helvetica"/>
          <w:color w:val="333333"/>
        </w:rPr>
        <w:t xml:space="preserve"> processing. A SAS </w:t>
      </w:r>
      <w:del w:id="11" w:author="Penny Downey" w:date="2020-05-29T15:48:00Z">
        <w:r w:rsidR="003A458D" w:rsidRPr="003A458D" w:rsidDel="009716E8">
          <w:rPr>
            <w:rFonts w:cs="Helvetica"/>
            <w:color w:val="333333"/>
          </w:rPr>
          <w:delText>Grid</w:delText>
        </w:r>
      </w:del>
      <w:ins w:id="12" w:author="Penny Downey" w:date="2020-05-29T15:48:00Z">
        <w:r w:rsidR="009716E8">
          <w:rPr>
            <w:rFonts w:cs="Helvetica"/>
            <w:color w:val="333333"/>
          </w:rPr>
          <w:t>grid</w:t>
        </w:r>
      </w:ins>
      <w:r w:rsidR="003A458D" w:rsidRPr="003A458D">
        <w:rPr>
          <w:rFonts w:cs="Helvetica"/>
          <w:color w:val="333333"/>
        </w:rPr>
        <w:t xml:space="preserve"> environment </w:t>
      </w:r>
      <w:r w:rsidR="00F03220">
        <w:rPr>
          <w:rFonts w:cs="Helvetica"/>
          <w:color w:val="333333"/>
        </w:rPr>
        <w:t>helps you</w:t>
      </w:r>
      <w:r w:rsidR="003A458D" w:rsidRPr="003A458D">
        <w:rPr>
          <w:rFonts w:cs="Helvetica"/>
          <w:color w:val="333333"/>
        </w:rPr>
        <w:t xml:space="preserve"> incrementally </w:t>
      </w:r>
      <w:r w:rsidR="00DC031A">
        <w:rPr>
          <w:rFonts w:cs="Helvetica"/>
          <w:color w:val="333333"/>
        </w:rPr>
        <w:t xml:space="preserve">scale </w:t>
      </w:r>
      <w:r w:rsidR="00F03220">
        <w:rPr>
          <w:rFonts w:cs="Helvetica"/>
          <w:color w:val="333333"/>
        </w:rPr>
        <w:t>your</w:t>
      </w:r>
      <w:r w:rsidR="00F03220" w:rsidRPr="003A458D">
        <w:rPr>
          <w:rFonts w:cs="Helvetica"/>
          <w:color w:val="333333"/>
        </w:rPr>
        <w:t xml:space="preserve"> </w:t>
      </w:r>
      <w:r w:rsidR="003A458D" w:rsidRPr="003A458D">
        <w:rPr>
          <w:rFonts w:cs="Helvetica"/>
          <w:color w:val="333333"/>
        </w:rPr>
        <w:t xml:space="preserve">computing infrastructure </w:t>
      </w:r>
      <w:r w:rsidR="00703C6F">
        <w:rPr>
          <w:rFonts w:cs="Helvetica"/>
          <w:color w:val="333333"/>
        </w:rPr>
        <w:t xml:space="preserve">over time </w:t>
      </w:r>
      <w:r w:rsidR="003A458D" w:rsidRPr="003A458D">
        <w:rPr>
          <w:rFonts w:cs="Helvetica"/>
          <w:color w:val="333333"/>
        </w:rPr>
        <w:t xml:space="preserve">as the number of users and the size of data </w:t>
      </w:r>
      <w:r w:rsidR="00703C6F">
        <w:rPr>
          <w:rFonts w:cs="Helvetica"/>
          <w:color w:val="333333"/>
        </w:rPr>
        <w:t>grow</w:t>
      </w:r>
      <w:r w:rsidR="00F03220">
        <w:rPr>
          <w:rFonts w:cs="Helvetica"/>
          <w:color w:val="333333"/>
        </w:rPr>
        <w:t>. It also provides</w:t>
      </w:r>
      <w:r w:rsidR="003A458D" w:rsidRPr="003A458D">
        <w:rPr>
          <w:rFonts w:cs="Helvetica"/>
          <w:color w:val="333333"/>
        </w:rPr>
        <w:t xml:space="preserve"> rolling maintenance and upgrades without any disruption to </w:t>
      </w:r>
      <w:r w:rsidR="00F03220">
        <w:rPr>
          <w:rFonts w:cs="Helvetica"/>
          <w:color w:val="333333"/>
        </w:rPr>
        <w:t>your</w:t>
      </w:r>
      <w:r w:rsidR="00F03220" w:rsidRPr="003A458D">
        <w:rPr>
          <w:rFonts w:cs="Helvetica"/>
          <w:color w:val="333333"/>
        </w:rPr>
        <w:t xml:space="preserve"> </w:t>
      </w:r>
      <w:r w:rsidR="003A458D" w:rsidRPr="003A458D">
        <w:rPr>
          <w:rFonts w:cs="Helvetica"/>
          <w:color w:val="333333"/>
        </w:rPr>
        <w:t>user</w:t>
      </w:r>
      <w:r w:rsidR="00F03220">
        <w:rPr>
          <w:rFonts w:cs="Helvetica"/>
          <w:color w:val="333333"/>
        </w:rPr>
        <w:t>s</w:t>
      </w:r>
      <w:r w:rsidR="003A458D" w:rsidRPr="003A458D">
        <w:rPr>
          <w:rFonts w:cs="Helvetica"/>
          <w:color w:val="333333"/>
        </w:rPr>
        <w:t>.</w:t>
      </w:r>
    </w:p>
    <w:p w14:paraId="28C5C606" w14:textId="1A8E52FC" w:rsidR="00D279F5" w:rsidRDefault="00D279F5" w:rsidP="00D279F5">
      <w:pPr>
        <w:rPr>
          <w:rFonts w:cstheme="minorHAnsi"/>
        </w:rPr>
      </w:pPr>
      <w:r w:rsidRPr="000F636E">
        <w:rPr>
          <w:rFonts w:cstheme="minorHAnsi"/>
        </w:rPr>
        <w:t xml:space="preserve">The </w:t>
      </w:r>
      <w:r>
        <w:rPr>
          <w:rFonts w:cstheme="minorHAnsi"/>
        </w:rPr>
        <w:t xml:space="preserve">Quick Start </w:t>
      </w:r>
      <w:r w:rsidRPr="000F636E">
        <w:rPr>
          <w:rFonts w:cstheme="minorHAnsi"/>
        </w:rPr>
        <w:t>is for IT infrastructure architects, administrators, and DevOps professionals who are planning to implement or extend their SAS workloads on the AWS Cloud.</w:t>
      </w:r>
      <w:r w:rsidR="004E22E5">
        <w:rPr>
          <w:rFonts w:cstheme="minorHAnsi"/>
        </w:rPr>
        <w:t xml:space="preserve"> </w:t>
      </w:r>
      <w:r>
        <w:rPr>
          <w:rFonts w:cstheme="minorHAnsi"/>
        </w:rPr>
        <w:t>It deploys</w:t>
      </w:r>
      <w:r w:rsidRPr="003A458D">
        <w:rPr>
          <w:rFonts w:cstheme="minorHAnsi"/>
        </w:rPr>
        <w:t xml:space="preserve"> </w:t>
      </w:r>
      <w:r w:rsidR="00270194">
        <w:rPr>
          <w:rFonts w:cstheme="minorHAnsi"/>
        </w:rPr>
        <w:t>the infrastructure for i</w:t>
      </w:r>
      <w:r w:rsidR="00375CF0">
        <w:rPr>
          <w:rFonts w:cstheme="minorHAnsi"/>
        </w:rPr>
        <w:t xml:space="preserve">mplementing </w:t>
      </w:r>
      <w:r w:rsidRPr="003A458D">
        <w:rPr>
          <w:rFonts w:cstheme="minorHAnsi"/>
        </w:rPr>
        <w:t xml:space="preserve">SAS </w:t>
      </w:r>
      <w:del w:id="13" w:author="Penny Downey" w:date="2020-05-29T15:49:00Z">
        <w:r w:rsidRPr="003A458D" w:rsidDel="009716E8">
          <w:rPr>
            <w:rFonts w:cstheme="minorHAnsi"/>
          </w:rPr>
          <w:delText>Grid</w:delText>
        </w:r>
      </w:del>
      <w:ins w:id="14" w:author="Penny Downey" w:date="2020-05-29T15:49:00Z">
        <w:r w:rsidR="009716E8">
          <w:rPr>
            <w:rFonts w:cstheme="minorHAnsi"/>
          </w:rPr>
          <w:t>grid</w:t>
        </w:r>
      </w:ins>
      <w:r w:rsidRPr="003A458D">
        <w:rPr>
          <w:rFonts w:cstheme="minorHAnsi"/>
        </w:rPr>
        <w:t xml:space="preserve"> and related SAS components on </w:t>
      </w:r>
      <w:r>
        <w:rPr>
          <w:rFonts w:cstheme="minorHAnsi"/>
        </w:rPr>
        <w:t>Amazon Elastic Compute Cloud (Amazon</w:t>
      </w:r>
      <w:r w:rsidRPr="003A458D">
        <w:rPr>
          <w:rFonts w:cstheme="minorHAnsi"/>
        </w:rPr>
        <w:t xml:space="preserve"> EC2</w:t>
      </w:r>
      <w:r>
        <w:rPr>
          <w:rFonts w:cstheme="minorHAnsi"/>
        </w:rPr>
        <w:t>)</w:t>
      </w:r>
      <w:r w:rsidRPr="003A458D">
        <w:rPr>
          <w:rFonts w:cstheme="minorHAnsi"/>
        </w:rPr>
        <w:t xml:space="preserve"> instances </w:t>
      </w:r>
      <w:r>
        <w:rPr>
          <w:rFonts w:cstheme="minorHAnsi"/>
        </w:rPr>
        <w:t>and</w:t>
      </w:r>
      <w:r w:rsidRPr="003A458D">
        <w:rPr>
          <w:rFonts w:cstheme="minorHAnsi"/>
        </w:rPr>
        <w:t xml:space="preserve"> us</w:t>
      </w:r>
      <w:r>
        <w:rPr>
          <w:rFonts w:cstheme="minorHAnsi"/>
        </w:rPr>
        <w:t>es</w:t>
      </w:r>
      <w:r w:rsidRPr="003A458D">
        <w:rPr>
          <w:rFonts w:cstheme="minorHAnsi"/>
        </w:rPr>
        <w:t xml:space="preserve"> security groups, </w:t>
      </w:r>
      <w:r>
        <w:rPr>
          <w:rFonts w:cstheme="minorHAnsi"/>
        </w:rPr>
        <w:t>a v</w:t>
      </w:r>
      <w:r w:rsidRPr="003A458D">
        <w:rPr>
          <w:rFonts w:cstheme="minorHAnsi"/>
        </w:rPr>
        <w:t xml:space="preserve">irtual </w:t>
      </w:r>
      <w:r>
        <w:rPr>
          <w:rFonts w:cstheme="minorHAnsi"/>
        </w:rPr>
        <w:t>p</w:t>
      </w:r>
      <w:r w:rsidRPr="003A458D">
        <w:rPr>
          <w:rFonts w:cstheme="minorHAnsi"/>
        </w:rPr>
        <w:t xml:space="preserve">rivate </w:t>
      </w:r>
      <w:r>
        <w:rPr>
          <w:rFonts w:cstheme="minorHAnsi"/>
        </w:rPr>
        <w:t>c</w:t>
      </w:r>
      <w:r w:rsidRPr="003A458D">
        <w:rPr>
          <w:rFonts w:cstheme="minorHAnsi"/>
        </w:rPr>
        <w:t>loud</w:t>
      </w:r>
      <w:r>
        <w:rPr>
          <w:rFonts w:cstheme="minorHAnsi"/>
        </w:rPr>
        <w:t xml:space="preserve"> (VPC)</w:t>
      </w:r>
      <w:r w:rsidRPr="003A458D">
        <w:rPr>
          <w:rFonts w:cstheme="minorHAnsi"/>
        </w:rPr>
        <w:t>, subnets</w:t>
      </w:r>
      <w:r>
        <w:rPr>
          <w:rFonts w:cstheme="minorHAnsi"/>
        </w:rPr>
        <w:t xml:space="preserve"> to provide security and </w:t>
      </w:r>
      <w:r w:rsidR="007401B7">
        <w:rPr>
          <w:rFonts w:cstheme="minorHAnsi"/>
        </w:rPr>
        <w:t>availability</w:t>
      </w:r>
      <w:r w:rsidRPr="003A458D">
        <w:rPr>
          <w:rFonts w:cstheme="minorHAnsi"/>
        </w:rPr>
        <w:t xml:space="preserve">. </w:t>
      </w:r>
    </w:p>
    <w:p w14:paraId="0136FB5C" w14:textId="20AE6C40" w:rsidR="00EA5423" w:rsidRPr="003A458D" w:rsidRDefault="00EA5423" w:rsidP="00EA5423">
      <w:pPr>
        <w:spacing w:after="400"/>
        <w:rPr>
          <w:rFonts w:cstheme="minorHAnsi"/>
        </w:rPr>
      </w:pPr>
      <w:r>
        <w:rPr>
          <w:rFonts w:cstheme="minorHAnsi"/>
        </w:rPr>
        <w:t xml:space="preserve">A </w:t>
      </w:r>
      <w:r w:rsidRPr="004D637B">
        <w:rPr>
          <w:rFonts w:cstheme="minorHAnsi"/>
        </w:rPr>
        <w:t xml:space="preserve">SAS </w:t>
      </w:r>
      <w:del w:id="15" w:author="Penny Downey" w:date="2020-05-29T15:49:00Z">
        <w:r w:rsidRPr="004D637B" w:rsidDel="009716E8">
          <w:rPr>
            <w:rFonts w:cstheme="minorHAnsi"/>
          </w:rPr>
          <w:delText>Grid</w:delText>
        </w:r>
      </w:del>
      <w:ins w:id="16" w:author="Penny Downey" w:date="2020-05-29T15:49:00Z">
        <w:r w:rsidR="009716E8">
          <w:rPr>
            <w:rFonts w:cstheme="minorHAnsi"/>
          </w:rPr>
          <w:t>grid</w:t>
        </w:r>
      </w:ins>
      <w:r w:rsidRPr="004D637B">
        <w:rPr>
          <w:rFonts w:cstheme="minorHAnsi"/>
        </w:rPr>
        <w:t xml:space="preserve"> </w:t>
      </w:r>
      <w:r>
        <w:rPr>
          <w:rFonts w:cstheme="minorHAnsi"/>
        </w:rPr>
        <w:t>environment in the</w:t>
      </w:r>
      <w:r w:rsidRPr="004D637B">
        <w:rPr>
          <w:rFonts w:cstheme="minorHAnsi"/>
        </w:rPr>
        <w:t xml:space="preserve"> cloud provides the elasticity and agility to scale</w:t>
      </w:r>
      <w:r>
        <w:rPr>
          <w:rFonts w:cstheme="minorHAnsi"/>
        </w:rPr>
        <w:t xml:space="preserve"> your resources</w:t>
      </w:r>
      <w:r w:rsidRPr="004D637B">
        <w:rPr>
          <w:rFonts w:cstheme="minorHAnsi"/>
        </w:rPr>
        <w:t xml:space="preserve"> as needed. </w:t>
      </w:r>
      <w:r>
        <w:rPr>
          <w:rFonts w:cstheme="minorHAnsi"/>
        </w:rPr>
        <w:t xml:space="preserve">The </w:t>
      </w:r>
      <w:r w:rsidRPr="004D637B">
        <w:rPr>
          <w:rFonts w:cstheme="minorHAnsi"/>
        </w:rPr>
        <w:t xml:space="preserve">Quick Start </w:t>
      </w:r>
      <w:r>
        <w:rPr>
          <w:rFonts w:cstheme="minorHAnsi"/>
        </w:rPr>
        <w:t xml:space="preserve">automatically </w:t>
      </w:r>
      <w:r w:rsidRPr="004D637B">
        <w:rPr>
          <w:rFonts w:cstheme="minorHAnsi"/>
        </w:rPr>
        <w:t xml:space="preserve">builds </w:t>
      </w:r>
      <w:r>
        <w:rPr>
          <w:rFonts w:cstheme="minorHAnsi"/>
        </w:rPr>
        <w:t xml:space="preserve">and configures </w:t>
      </w:r>
      <w:r w:rsidR="00B3192B">
        <w:rPr>
          <w:rFonts w:cstheme="minorHAnsi"/>
        </w:rPr>
        <w:t xml:space="preserve">the required infrastructure </w:t>
      </w:r>
      <w:r w:rsidR="006C013E" w:rsidRPr="006C013E">
        <w:rPr>
          <w:rFonts w:cstheme="minorHAnsi"/>
        </w:rPr>
        <w:t xml:space="preserve">and installs the SAS </w:t>
      </w:r>
      <w:del w:id="17" w:author="Penny Downey" w:date="2020-05-29T15:49:00Z">
        <w:r w:rsidR="006C013E" w:rsidRPr="006C013E" w:rsidDel="009716E8">
          <w:rPr>
            <w:rFonts w:cstheme="minorHAnsi"/>
          </w:rPr>
          <w:delText>Grid</w:delText>
        </w:r>
      </w:del>
      <w:ins w:id="18" w:author="Penny Downey" w:date="2020-05-29T15:49:00Z">
        <w:r w:rsidR="009716E8">
          <w:rPr>
            <w:rFonts w:cstheme="minorHAnsi"/>
          </w:rPr>
          <w:t>grid</w:t>
        </w:r>
      </w:ins>
      <w:r w:rsidR="006C013E" w:rsidRPr="006C013E">
        <w:rPr>
          <w:rFonts w:cstheme="minorHAnsi"/>
        </w:rPr>
        <w:t xml:space="preserve"> </w:t>
      </w:r>
      <w:r w:rsidR="00B3192B">
        <w:rPr>
          <w:rFonts w:cstheme="minorHAnsi"/>
        </w:rPr>
        <w:t>software</w:t>
      </w:r>
      <w:r>
        <w:rPr>
          <w:rFonts w:cstheme="minorHAnsi"/>
        </w:rPr>
        <w:t>, there</w:t>
      </w:r>
      <w:r w:rsidRPr="004D637B">
        <w:rPr>
          <w:rFonts w:cstheme="minorHAnsi"/>
        </w:rPr>
        <w:t xml:space="preserve">by reducing the dependency on </w:t>
      </w:r>
      <w:r>
        <w:rPr>
          <w:rFonts w:cstheme="minorHAnsi"/>
        </w:rPr>
        <w:t>your</w:t>
      </w:r>
      <w:r w:rsidRPr="004D637B">
        <w:rPr>
          <w:rFonts w:cstheme="minorHAnsi"/>
        </w:rPr>
        <w:t xml:space="preserve"> IT team. </w:t>
      </w:r>
      <w:r>
        <w:rPr>
          <w:rFonts w:cstheme="minorHAnsi"/>
        </w:rPr>
        <w:t>The e</w:t>
      </w:r>
      <w:r w:rsidRPr="004D637B">
        <w:rPr>
          <w:rFonts w:cstheme="minorHAnsi"/>
        </w:rPr>
        <w:t xml:space="preserve">ffort required </w:t>
      </w:r>
      <w:r>
        <w:rPr>
          <w:rFonts w:cstheme="minorHAnsi"/>
        </w:rPr>
        <w:t>to</w:t>
      </w:r>
      <w:r w:rsidRPr="004D637B">
        <w:rPr>
          <w:rFonts w:cstheme="minorHAnsi"/>
        </w:rPr>
        <w:t xml:space="preserve"> plan</w:t>
      </w:r>
      <w:r>
        <w:rPr>
          <w:rFonts w:cstheme="minorHAnsi"/>
        </w:rPr>
        <w:t>, design,</w:t>
      </w:r>
      <w:r w:rsidRPr="004D637B">
        <w:rPr>
          <w:rFonts w:cstheme="minorHAnsi"/>
        </w:rPr>
        <w:t xml:space="preserve"> and implement the </w:t>
      </w:r>
      <w:r>
        <w:rPr>
          <w:rFonts w:cstheme="minorHAnsi"/>
        </w:rPr>
        <w:t>i</w:t>
      </w:r>
      <w:r w:rsidRPr="004D637B">
        <w:rPr>
          <w:rFonts w:cstheme="minorHAnsi"/>
        </w:rPr>
        <w:t xml:space="preserve">nfrastructure </w:t>
      </w:r>
      <w:r w:rsidR="00CE014B">
        <w:rPr>
          <w:rFonts w:cstheme="minorHAnsi"/>
        </w:rPr>
        <w:t xml:space="preserve">and SAS </w:t>
      </w:r>
      <w:del w:id="19" w:author="Penny Downey" w:date="2020-05-29T15:49:00Z">
        <w:r w:rsidR="00CE014B" w:rsidDel="009716E8">
          <w:rPr>
            <w:rFonts w:cstheme="minorHAnsi"/>
          </w:rPr>
          <w:delText>Grid</w:delText>
        </w:r>
      </w:del>
      <w:ins w:id="20" w:author="Penny Downey" w:date="2020-05-29T15:49:00Z">
        <w:r w:rsidR="009716E8">
          <w:rPr>
            <w:rFonts w:cstheme="minorHAnsi"/>
          </w:rPr>
          <w:t>grid</w:t>
        </w:r>
      </w:ins>
      <w:r w:rsidR="00CE014B">
        <w:rPr>
          <w:rFonts w:cstheme="minorHAnsi"/>
        </w:rPr>
        <w:t xml:space="preserve"> software </w:t>
      </w:r>
      <w:r>
        <w:rPr>
          <w:rFonts w:cstheme="minorHAnsi"/>
        </w:rPr>
        <w:t>is</w:t>
      </w:r>
      <w:r w:rsidRPr="004D637B">
        <w:rPr>
          <w:rFonts w:cstheme="minorHAnsi"/>
        </w:rPr>
        <w:t xml:space="preserve"> eliminated</w:t>
      </w:r>
      <w:r>
        <w:rPr>
          <w:rFonts w:cstheme="minorHAnsi"/>
        </w:rPr>
        <w:t xml:space="preserve">, so your </w:t>
      </w:r>
      <w:r w:rsidRPr="004D637B">
        <w:rPr>
          <w:rFonts w:cstheme="minorHAnsi"/>
        </w:rPr>
        <w:t xml:space="preserve">business can </w:t>
      </w:r>
      <w:r w:rsidR="00CE014B">
        <w:rPr>
          <w:rFonts w:cstheme="minorHAnsi"/>
        </w:rPr>
        <w:t>start using the environment right away</w:t>
      </w:r>
      <w:r w:rsidRPr="004D637B">
        <w:rPr>
          <w:rFonts w:cstheme="minorHAnsi"/>
        </w:rPr>
        <w:t>.</w:t>
      </w:r>
    </w:p>
    <w:p w14:paraId="6866D692" w14:textId="204AFD51" w:rsidR="00DC031A" w:rsidRDefault="00DC031A" w:rsidP="00772D5E">
      <w:pPr>
        <w:pStyle w:val="Heading3"/>
      </w:pPr>
      <w:bookmarkStart w:id="21" w:name="_Toc533164280"/>
      <w:r>
        <w:t>SAS Grid Components</w:t>
      </w:r>
      <w:bookmarkEnd w:id="21"/>
    </w:p>
    <w:p w14:paraId="4C4292A7" w14:textId="47677727" w:rsidR="00DC031A" w:rsidRPr="003A458D" w:rsidRDefault="00DC031A" w:rsidP="00C45D95">
      <w:pPr>
        <w:keepNext/>
        <w:keepLines/>
        <w:spacing w:after="100"/>
        <w:rPr>
          <w:rFonts w:cstheme="minorHAnsi"/>
        </w:rPr>
      </w:pPr>
      <w:r w:rsidRPr="003A458D">
        <w:rPr>
          <w:rFonts w:cstheme="minorHAnsi"/>
        </w:rPr>
        <w:t xml:space="preserve">SAS </w:t>
      </w:r>
      <w:del w:id="22" w:author="Penny Downey" w:date="2020-05-29T15:49:00Z">
        <w:r w:rsidRPr="003A458D" w:rsidDel="009716E8">
          <w:rPr>
            <w:rFonts w:cstheme="minorHAnsi"/>
          </w:rPr>
          <w:delText>Grid</w:delText>
        </w:r>
      </w:del>
      <w:ins w:id="23" w:author="Penny Downey" w:date="2020-05-29T15:49:00Z">
        <w:r w:rsidR="009716E8">
          <w:rPr>
            <w:rFonts w:cstheme="minorHAnsi"/>
          </w:rPr>
          <w:t>grid</w:t>
        </w:r>
      </w:ins>
      <w:r w:rsidRPr="003A458D">
        <w:rPr>
          <w:rFonts w:cstheme="minorHAnsi"/>
        </w:rPr>
        <w:t xml:space="preserve"> consists of</w:t>
      </w:r>
      <w:r w:rsidR="00C45D95">
        <w:rPr>
          <w:rFonts w:cstheme="minorHAnsi"/>
        </w:rPr>
        <w:t xml:space="preserve"> the following components</w:t>
      </w:r>
      <w:r w:rsidRPr="003A458D">
        <w:rPr>
          <w:rFonts w:cstheme="minorHAnsi"/>
        </w:rPr>
        <w:t>:</w:t>
      </w:r>
    </w:p>
    <w:p w14:paraId="3100F4EC" w14:textId="653A9E26" w:rsidR="00DC031A" w:rsidRPr="003A458D" w:rsidRDefault="00430EE9" w:rsidP="00C45D95">
      <w:pPr>
        <w:pStyle w:val="ListBullet"/>
        <w:keepNext/>
        <w:keepLines/>
        <w:spacing w:after="40"/>
      </w:pPr>
      <w:r>
        <w:t xml:space="preserve">SAS </w:t>
      </w:r>
      <w:del w:id="24" w:author="Penny Downey" w:date="2020-05-29T15:49:00Z">
        <w:r w:rsidR="00DC031A" w:rsidRPr="003A458D" w:rsidDel="009716E8">
          <w:delText>Grid</w:delText>
        </w:r>
      </w:del>
      <w:ins w:id="25" w:author="Penny Downey" w:date="2020-05-29T15:49:00Z">
        <w:r w:rsidR="009716E8">
          <w:t>grid</w:t>
        </w:r>
      </w:ins>
      <w:r w:rsidR="00DC031A" w:rsidRPr="003A458D">
        <w:t xml:space="preserve"> </w:t>
      </w:r>
      <w:ins w:id="26" w:author="Penny Downey" w:date="2020-05-29T15:58:00Z">
        <w:r w:rsidR="000E6E01">
          <w:t>c</w:t>
        </w:r>
      </w:ins>
      <w:del w:id="27" w:author="Penny Downey" w:date="2020-05-29T15:58:00Z">
        <w:r w:rsidR="00DC031A" w:rsidRPr="003A458D" w:rsidDel="000E6E01">
          <w:delText>C</w:delText>
        </w:r>
      </w:del>
      <w:r w:rsidR="00DC031A" w:rsidRPr="003A458D">
        <w:t xml:space="preserve">ontrol </w:t>
      </w:r>
      <w:ins w:id="28" w:author="Penny Downey" w:date="2020-05-29T15:58:00Z">
        <w:r w:rsidR="000E6E01">
          <w:t>s</w:t>
        </w:r>
      </w:ins>
      <w:del w:id="29" w:author="Penny Downey" w:date="2020-05-29T15:58:00Z">
        <w:r w:rsidR="00DC031A" w:rsidRPr="003A458D" w:rsidDel="000E6E01">
          <w:delText>S</w:delText>
        </w:r>
      </w:del>
      <w:r w:rsidR="00DC031A" w:rsidRPr="003A458D">
        <w:t>erver</w:t>
      </w:r>
    </w:p>
    <w:p w14:paraId="0CC0DCED" w14:textId="04E94C47" w:rsidR="00DC031A" w:rsidRPr="003A458D" w:rsidRDefault="00430EE9" w:rsidP="00C45D95">
      <w:pPr>
        <w:pStyle w:val="ListBullet"/>
        <w:keepNext/>
        <w:keepLines/>
        <w:spacing w:after="40"/>
      </w:pPr>
      <w:r>
        <w:t xml:space="preserve">SAS </w:t>
      </w:r>
      <w:del w:id="30" w:author="Penny Downey" w:date="2020-05-29T15:49:00Z">
        <w:r w:rsidR="00DC031A" w:rsidRPr="003A458D" w:rsidDel="009716E8">
          <w:delText>Grid</w:delText>
        </w:r>
      </w:del>
      <w:ins w:id="31" w:author="Penny Downey" w:date="2020-05-29T15:49:00Z">
        <w:r w:rsidR="009716E8">
          <w:t>grid</w:t>
        </w:r>
      </w:ins>
      <w:r w:rsidR="00DC031A" w:rsidRPr="003A458D">
        <w:t xml:space="preserve"> </w:t>
      </w:r>
      <w:r>
        <w:t>n</w:t>
      </w:r>
      <w:r w:rsidR="00DC031A" w:rsidRPr="003A458D">
        <w:t>odes</w:t>
      </w:r>
    </w:p>
    <w:p w14:paraId="5DE825BF" w14:textId="77777777" w:rsidR="00DC031A" w:rsidRPr="003A458D" w:rsidRDefault="00DC031A" w:rsidP="00C45D95">
      <w:pPr>
        <w:pStyle w:val="ListBullet"/>
        <w:spacing w:after="40"/>
      </w:pPr>
      <w:r w:rsidRPr="003A458D">
        <w:t>SAS Metadata</w:t>
      </w:r>
      <w:r>
        <w:t xml:space="preserve"> Server</w:t>
      </w:r>
    </w:p>
    <w:p w14:paraId="2DFCEC53" w14:textId="54F77844" w:rsidR="00DC031A" w:rsidRPr="003A458D" w:rsidRDefault="00DC031A" w:rsidP="004E22E5">
      <w:pPr>
        <w:pStyle w:val="ListBullet"/>
        <w:spacing w:after="280"/>
      </w:pPr>
      <w:r w:rsidRPr="003A458D">
        <w:t xml:space="preserve">SAS </w:t>
      </w:r>
      <w:r>
        <w:t>m</w:t>
      </w:r>
      <w:r w:rsidRPr="003A458D">
        <w:t>id</w:t>
      </w:r>
      <w:r>
        <w:t>-t</w:t>
      </w:r>
      <w:r w:rsidRPr="003A458D">
        <w:t>ier</w:t>
      </w:r>
      <w:r>
        <w:t xml:space="preserve"> components</w:t>
      </w:r>
    </w:p>
    <w:p w14:paraId="0EB98A97" w14:textId="37ED311B" w:rsidR="00000D3D" w:rsidRDefault="004E22E5" w:rsidP="00000D3D">
      <w:pPr>
        <w:rPr>
          <w:rFonts w:cstheme="minorHAnsi"/>
        </w:rPr>
      </w:pPr>
      <w:r>
        <w:rPr>
          <w:rFonts w:cstheme="minorHAnsi"/>
        </w:rPr>
        <w:t>This</w:t>
      </w:r>
      <w:r w:rsidR="00000D3D" w:rsidRPr="001B7BC4">
        <w:rPr>
          <w:rFonts w:cstheme="minorHAnsi"/>
        </w:rPr>
        <w:t xml:space="preserve"> Quick Start bootstraps </w:t>
      </w:r>
      <w:r w:rsidR="00000D3D">
        <w:rPr>
          <w:rFonts w:cstheme="minorHAnsi"/>
        </w:rPr>
        <w:t xml:space="preserve">the infrastructure for </w:t>
      </w:r>
      <w:r w:rsidR="00000D3D" w:rsidRPr="001B7BC4">
        <w:rPr>
          <w:rFonts w:cstheme="minorHAnsi"/>
        </w:rPr>
        <w:t xml:space="preserve">your SAS </w:t>
      </w:r>
      <w:del w:id="32" w:author="Penny Downey" w:date="2020-05-29T15:59:00Z">
        <w:r w:rsidR="00000D3D" w:rsidRPr="001B7BC4" w:rsidDel="000E6E01">
          <w:rPr>
            <w:rFonts w:cstheme="minorHAnsi"/>
          </w:rPr>
          <w:delText>Grid</w:delText>
        </w:r>
      </w:del>
      <w:ins w:id="33" w:author="Penny Downey" w:date="2020-05-29T15:59:00Z">
        <w:r w:rsidR="000E6E01">
          <w:rPr>
            <w:rFonts w:cstheme="minorHAnsi"/>
          </w:rPr>
          <w:t>grid</w:t>
        </w:r>
      </w:ins>
      <w:r w:rsidR="00000D3D" w:rsidRPr="001B7BC4">
        <w:rPr>
          <w:rFonts w:cstheme="minorHAnsi"/>
        </w:rPr>
        <w:t xml:space="preserve"> cluster </w:t>
      </w:r>
      <w:r w:rsidR="00000D3D">
        <w:rPr>
          <w:rFonts w:cstheme="minorHAnsi"/>
        </w:rPr>
        <w:t>by provisioning</w:t>
      </w:r>
      <w:r w:rsidR="00000D3D" w:rsidRPr="001B7BC4">
        <w:rPr>
          <w:rFonts w:cstheme="minorHAnsi"/>
        </w:rPr>
        <w:t xml:space="preserve"> </w:t>
      </w:r>
      <w:r w:rsidR="00000D3D">
        <w:rPr>
          <w:rFonts w:cstheme="minorHAnsi"/>
        </w:rPr>
        <w:t>single EC2 instances for SAS</w:t>
      </w:r>
      <w:r w:rsidR="00000D3D" w:rsidRPr="001B7BC4">
        <w:rPr>
          <w:rFonts w:cstheme="minorHAnsi"/>
        </w:rPr>
        <w:t xml:space="preserve"> </w:t>
      </w:r>
      <w:r w:rsidR="00000D3D">
        <w:rPr>
          <w:rFonts w:cstheme="minorHAnsi"/>
        </w:rPr>
        <w:t>M</w:t>
      </w:r>
      <w:r w:rsidR="00000D3D" w:rsidRPr="001B7BC4">
        <w:rPr>
          <w:rFonts w:cstheme="minorHAnsi"/>
        </w:rPr>
        <w:t>etadata</w:t>
      </w:r>
      <w:r w:rsidR="00000D3D">
        <w:rPr>
          <w:rFonts w:cstheme="minorHAnsi"/>
        </w:rPr>
        <w:t xml:space="preserve"> Server and</w:t>
      </w:r>
      <w:r w:rsidR="00000D3D" w:rsidRPr="001B7BC4">
        <w:rPr>
          <w:rFonts w:cstheme="minorHAnsi"/>
        </w:rPr>
        <w:t xml:space="preserve"> mid-tier</w:t>
      </w:r>
      <w:r w:rsidR="00000D3D">
        <w:rPr>
          <w:rFonts w:cstheme="minorHAnsi"/>
        </w:rPr>
        <w:t xml:space="preserve"> </w:t>
      </w:r>
      <w:del w:id="34" w:author="Penny Downey" w:date="2020-06-05T10:54:00Z">
        <w:r w:rsidR="00000D3D" w:rsidDel="000B58D7">
          <w:rPr>
            <w:rFonts w:cstheme="minorHAnsi"/>
          </w:rPr>
          <w:delText>components,</w:delText>
        </w:r>
        <w:r w:rsidR="00000D3D" w:rsidRPr="001B7BC4" w:rsidDel="000B58D7">
          <w:rPr>
            <w:rFonts w:cstheme="minorHAnsi"/>
          </w:rPr>
          <w:delText xml:space="preserve"> </w:delText>
        </w:r>
        <w:r w:rsidR="00000D3D" w:rsidDel="000B58D7">
          <w:rPr>
            <w:rFonts w:cstheme="minorHAnsi"/>
          </w:rPr>
          <w:delText>and</w:delText>
        </w:r>
      </w:del>
      <w:ins w:id="35" w:author="Penny Downey" w:date="2020-06-05T10:54:00Z">
        <w:r w:rsidR="000B58D7">
          <w:rPr>
            <w:rFonts w:cstheme="minorHAnsi"/>
          </w:rPr>
          <w:t>components and</w:t>
        </w:r>
      </w:ins>
      <w:r w:rsidR="00000D3D">
        <w:rPr>
          <w:rFonts w:cstheme="minorHAnsi"/>
        </w:rPr>
        <w:t xml:space="preserve"> </w:t>
      </w:r>
      <w:r>
        <w:rPr>
          <w:rFonts w:cstheme="minorHAnsi"/>
        </w:rPr>
        <w:t xml:space="preserve">provisioning </w:t>
      </w:r>
      <w:r w:rsidR="00000D3D">
        <w:rPr>
          <w:rFonts w:cstheme="minorHAnsi"/>
        </w:rPr>
        <w:t xml:space="preserve">multiple EC2 instances for </w:t>
      </w:r>
      <w:r w:rsidR="00000D3D" w:rsidRPr="001B7BC4">
        <w:rPr>
          <w:rFonts w:cstheme="minorHAnsi"/>
        </w:rPr>
        <w:t>SAS</w:t>
      </w:r>
      <w:r w:rsidR="00000D3D">
        <w:rPr>
          <w:rFonts w:cstheme="minorHAnsi"/>
        </w:rPr>
        <w:t xml:space="preserve"> </w:t>
      </w:r>
      <w:del w:id="36" w:author="Penny Downey" w:date="2020-05-29T15:49:00Z">
        <w:r w:rsidR="00000D3D" w:rsidRPr="001B7BC4" w:rsidDel="009716E8">
          <w:rPr>
            <w:rFonts w:cstheme="minorHAnsi"/>
          </w:rPr>
          <w:delText>Grid</w:delText>
        </w:r>
      </w:del>
      <w:ins w:id="37" w:author="Penny Downey" w:date="2020-05-29T15:49:00Z">
        <w:r w:rsidR="009716E8">
          <w:rPr>
            <w:rFonts w:cstheme="minorHAnsi"/>
          </w:rPr>
          <w:t>grid</w:t>
        </w:r>
      </w:ins>
      <w:r w:rsidR="00000D3D">
        <w:rPr>
          <w:rFonts w:cstheme="minorHAnsi"/>
        </w:rPr>
        <w:t>.</w:t>
      </w:r>
    </w:p>
    <w:p w14:paraId="63E9F126" w14:textId="5AB6003E" w:rsidR="00000D3D" w:rsidRDefault="00000D3D" w:rsidP="00000D3D">
      <w:pPr>
        <w:rPr>
          <w:rFonts w:cstheme="minorHAnsi"/>
        </w:rPr>
      </w:pPr>
      <w:r w:rsidRPr="00D279F5">
        <w:t xml:space="preserve">SAS </w:t>
      </w:r>
      <w:del w:id="38" w:author="Penny Downey" w:date="2020-05-29T15:49:00Z">
        <w:r w:rsidRPr="00D279F5" w:rsidDel="009716E8">
          <w:delText>Grid</w:delText>
        </w:r>
      </w:del>
      <w:ins w:id="39" w:author="Penny Downey" w:date="2020-05-29T15:49:00Z">
        <w:r w:rsidR="009716E8">
          <w:t>grid</w:t>
        </w:r>
      </w:ins>
      <w:r w:rsidRPr="00D279F5">
        <w:t xml:space="preserve"> requires a network share that all computers on your cl</w:t>
      </w:r>
      <w:r w:rsidR="00897014">
        <w:t>uster can access. This can be a Network File System (</w:t>
      </w:r>
      <w:r w:rsidRPr="00D279F5">
        <w:t>NFS</w:t>
      </w:r>
      <w:r w:rsidR="00897014">
        <w:t>)</w:t>
      </w:r>
      <w:r w:rsidRPr="00D279F5">
        <w:t xml:space="preserve"> mount, a directory on a SAN, an SMBFS/CIFS mount, or any other method of creating a directory that is shared among all the machines in the grid. </w:t>
      </w:r>
      <w:r>
        <w:t xml:space="preserve">To meet this requirement, the Quick Start sets up </w:t>
      </w:r>
      <w:r w:rsidR="00FA1363" w:rsidRPr="00FA1363">
        <w:t>Cloud Edition for</w:t>
      </w:r>
      <w:r w:rsidR="00FA1363">
        <w:t xml:space="preserve"> </w:t>
      </w:r>
      <w:r w:rsidRPr="00D279F5">
        <w:t>Lustre</w:t>
      </w:r>
      <w:r>
        <w:t>,</w:t>
      </w:r>
      <w:r w:rsidRPr="00D279F5">
        <w:t xml:space="preserve"> which is a parallel file system</w:t>
      </w:r>
      <w:r>
        <w:t>.</w:t>
      </w:r>
      <w:r>
        <w:rPr>
          <w:rFonts w:cstheme="minorHAnsi"/>
        </w:rPr>
        <w:t xml:space="preserve"> </w:t>
      </w:r>
    </w:p>
    <w:p w14:paraId="3CF72DFB" w14:textId="0FD07DE1" w:rsidR="00FA1363" w:rsidRDefault="00000D3D" w:rsidP="00000D3D">
      <w:pPr>
        <w:pStyle w:val="Alert"/>
      </w:pPr>
      <w:r w:rsidRPr="007401B7">
        <w:rPr>
          <w:b/>
        </w:rPr>
        <w:t>Note</w:t>
      </w:r>
      <w:r w:rsidRPr="001B7BC4">
        <w:t xml:space="preserve"> </w:t>
      </w:r>
      <w:r>
        <w:t xml:space="preserve">    </w:t>
      </w:r>
      <w:r w:rsidRPr="001B7BC4">
        <w:t xml:space="preserve">The Quick Start incorporates </w:t>
      </w:r>
      <w:r w:rsidR="00897014">
        <w:t xml:space="preserve">the </w:t>
      </w:r>
      <w:r w:rsidRPr="001B7BC4">
        <w:t>prerequisites recommended by SAS</w:t>
      </w:r>
      <w:r>
        <w:t xml:space="preserve"> for building the infrastructure for SAS </w:t>
      </w:r>
      <w:del w:id="40" w:author="Penny Downey" w:date="2020-05-29T15:50:00Z">
        <w:r w:rsidDel="009716E8">
          <w:delText>Grid</w:delText>
        </w:r>
      </w:del>
      <w:ins w:id="41" w:author="Penny Downey" w:date="2020-05-29T15:50:00Z">
        <w:r w:rsidR="009716E8">
          <w:t>grid</w:t>
        </w:r>
      </w:ins>
      <w:r w:rsidRPr="001B7BC4">
        <w:t>.</w:t>
      </w:r>
      <w:r w:rsidR="00FA1363">
        <w:t xml:space="preserve"> </w:t>
      </w:r>
      <w:r w:rsidR="006C013E" w:rsidRPr="006C013E">
        <w:t xml:space="preserve">It also deploys SAS </w:t>
      </w:r>
      <w:del w:id="42" w:author="Penny Downey" w:date="2020-05-29T15:50:00Z">
        <w:r w:rsidR="006C013E" w:rsidRPr="006C013E" w:rsidDel="009716E8">
          <w:delText>Grid</w:delText>
        </w:r>
      </w:del>
      <w:ins w:id="43" w:author="Penny Downey" w:date="2020-05-29T15:50:00Z">
        <w:r w:rsidR="009716E8">
          <w:t>grid</w:t>
        </w:r>
      </w:ins>
      <w:r w:rsidR="006C013E" w:rsidRPr="006C013E">
        <w:t xml:space="preserve"> with BASE SAS and </w:t>
      </w:r>
      <w:r w:rsidR="00897014">
        <w:t xml:space="preserve">the </w:t>
      </w:r>
      <w:r w:rsidR="006C013E" w:rsidRPr="006C013E">
        <w:t>SAS Office Analytics software stack.</w:t>
      </w:r>
    </w:p>
    <w:p w14:paraId="333830A6" w14:textId="77777777" w:rsidR="00375CF0" w:rsidRDefault="00156EC2" w:rsidP="00C45D95">
      <w:pPr>
        <w:pStyle w:val="Heading3"/>
        <w:spacing w:before="400"/>
      </w:pPr>
      <w:bookmarkStart w:id="44" w:name="_Toc533164281"/>
      <w:r>
        <w:t>SAS Grid</w:t>
      </w:r>
      <w:r w:rsidR="003E1882">
        <w:t xml:space="preserve"> Features</w:t>
      </w:r>
      <w:bookmarkEnd w:id="44"/>
    </w:p>
    <w:p w14:paraId="7E5BBF4C" w14:textId="7C55AB0A" w:rsidR="00375CF0" w:rsidRPr="00013B64" w:rsidRDefault="00375CF0" w:rsidP="00013B64">
      <w:pPr>
        <w:shd w:val="clear" w:color="auto" w:fill="FFFFFF"/>
        <w:spacing w:after="140"/>
        <w:rPr>
          <w:rFonts w:cs="Arial"/>
          <w:color w:val="333333"/>
        </w:rPr>
      </w:pPr>
      <w:r w:rsidRPr="00013B64">
        <w:rPr>
          <w:rFonts w:cs="Arial"/>
          <w:color w:val="333333"/>
        </w:rPr>
        <w:t xml:space="preserve">SAS </w:t>
      </w:r>
      <w:del w:id="45" w:author="Penny Downey" w:date="2020-05-29T15:50:00Z">
        <w:r w:rsidRPr="00013B64" w:rsidDel="009716E8">
          <w:rPr>
            <w:rFonts w:cs="Arial"/>
            <w:color w:val="333333"/>
          </w:rPr>
          <w:delText>Grid</w:delText>
        </w:r>
      </w:del>
      <w:ins w:id="46" w:author="Penny Downey" w:date="2020-05-29T15:50:00Z">
        <w:r w:rsidR="009716E8">
          <w:rPr>
            <w:rFonts w:cs="Arial"/>
            <w:color w:val="333333"/>
          </w:rPr>
          <w:t>grid</w:t>
        </w:r>
      </w:ins>
      <w:r w:rsidRPr="00013B64">
        <w:rPr>
          <w:rFonts w:cs="Arial"/>
          <w:color w:val="333333"/>
        </w:rPr>
        <w:t xml:space="preserve"> provides </w:t>
      </w:r>
      <w:r w:rsidR="00013B64">
        <w:rPr>
          <w:rFonts w:cs="Arial"/>
          <w:color w:val="333333"/>
        </w:rPr>
        <w:t xml:space="preserve">the </w:t>
      </w:r>
      <w:r w:rsidRPr="00013B64">
        <w:rPr>
          <w:rFonts w:cs="Arial"/>
          <w:color w:val="333333"/>
        </w:rPr>
        <w:t>following features</w:t>
      </w:r>
      <w:r w:rsidR="005B0DA2">
        <w:rPr>
          <w:rFonts w:cs="Arial"/>
          <w:color w:val="333333"/>
        </w:rPr>
        <w:t xml:space="preserve"> for a SAS environment</w:t>
      </w:r>
      <w:r w:rsidRPr="00013B64">
        <w:rPr>
          <w:rFonts w:cs="Arial"/>
          <w:color w:val="333333"/>
        </w:rPr>
        <w:t>:</w:t>
      </w:r>
    </w:p>
    <w:p w14:paraId="20C6CE75" w14:textId="3616A3EB" w:rsidR="00375CF0" w:rsidRPr="00013B64" w:rsidRDefault="00930176" w:rsidP="00013B64">
      <w:pPr>
        <w:pStyle w:val="ListBullet"/>
      </w:pPr>
      <w:r>
        <w:t>Improves efficiency and utilization of computing resources by distributing jobs submitted by different users</w:t>
      </w:r>
      <w:r w:rsidRPr="00013B64">
        <w:t xml:space="preserve"> through dynamic, resource-based load balancing</w:t>
      </w:r>
    </w:p>
    <w:p w14:paraId="05EB1E1F" w14:textId="1D9B51A7" w:rsidR="00375CF0" w:rsidRPr="00013B64" w:rsidRDefault="00C45D95" w:rsidP="00013B64">
      <w:pPr>
        <w:pStyle w:val="ListBullet"/>
      </w:pPr>
      <w:r>
        <w:t xml:space="preserve">Enables you </w:t>
      </w:r>
      <w:r w:rsidR="00930176">
        <w:t xml:space="preserve">to </w:t>
      </w:r>
      <w:r w:rsidR="00930176" w:rsidRPr="00013B64">
        <w:t>run larger or more complex analys</w:t>
      </w:r>
      <w:r w:rsidR="00930176">
        <w:t>e</w:t>
      </w:r>
      <w:r w:rsidR="00930176" w:rsidRPr="00013B64">
        <w:t xml:space="preserve">s </w:t>
      </w:r>
      <w:r w:rsidR="00930176">
        <w:t xml:space="preserve">by making </w:t>
      </w:r>
      <w:r w:rsidR="00930176" w:rsidRPr="00013B64">
        <w:t>computing resources available to multiple users and multiple applications</w:t>
      </w:r>
    </w:p>
    <w:p w14:paraId="27EF46E8" w14:textId="6A9840FE" w:rsidR="00375CF0" w:rsidRPr="00013B64" w:rsidRDefault="00930176" w:rsidP="00013B64">
      <w:pPr>
        <w:pStyle w:val="ListBullet"/>
      </w:pPr>
      <w:r w:rsidRPr="00013B64">
        <w:t xml:space="preserve">Provides </w:t>
      </w:r>
      <w:r>
        <w:t xml:space="preserve">the ability to manage </w:t>
      </w:r>
      <w:r w:rsidRPr="00013B64">
        <w:t>job</w:t>
      </w:r>
      <w:r>
        <w:t>s</w:t>
      </w:r>
      <w:r w:rsidRPr="00013B64">
        <w:t>, queue</w:t>
      </w:r>
      <w:r>
        <w:t>s</w:t>
      </w:r>
      <w:r w:rsidRPr="00013B64">
        <w:t>, host</w:t>
      </w:r>
      <w:r>
        <w:t>s,</w:t>
      </w:r>
      <w:r w:rsidRPr="00013B64">
        <w:t xml:space="preserve"> and user</w:t>
      </w:r>
      <w:r>
        <w:t>s</w:t>
      </w:r>
      <w:r w:rsidRPr="00013B64">
        <w:t xml:space="preserve"> across</w:t>
      </w:r>
      <w:r w:rsidR="00C45D95">
        <w:t xml:space="preserve"> the</w:t>
      </w:r>
      <w:r w:rsidRPr="00013B64">
        <w:t xml:space="preserve"> enterprise</w:t>
      </w:r>
    </w:p>
    <w:p w14:paraId="217FFC3D" w14:textId="6E023B7E" w:rsidR="00375CF0" w:rsidRPr="00013B64" w:rsidRDefault="00930176" w:rsidP="00013B64">
      <w:pPr>
        <w:pStyle w:val="ListBullet"/>
      </w:pPr>
      <w:r w:rsidRPr="00013B64">
        <w:t xml:space="preserve">Enables </w:t>
      </w:r>
      <w:r w:rsidR="00C45D95">
        <w:t xml:space="preserve">you </w:t>
      </w:r>
      <w:r>
        <w:t xml:space="preserve">to implement </w:t>
      </w:r>
      <w:r w:rsidRPr="00013B64">
        <w:t xml:space="preserve">rules-based job queues </w:t>
      </w:r>
      <w:r>
        <w:t xml:space="preserve">and prioritization </w:t>
      </w:r>
      <w:r w:rsidRPr="00013B64">
        <w:t>to govern the use of computing resources</w:t>
      </w:r>
    </w:p>
    <w:p w14:paraId="45FC6E5A" w14:textId="66B14E34" w:rsidR="00375CF0" w:rsidRPr="00013B64" w:rsidRDefault="00930176" w:rsidP="00013B64">
      <w:pPr>
        <w:pStyle w:val="ListBullet"/>
      </w:pPr>
      <w:r>
        <w:t xml:space="preserve">Automates </w:t>
      </w:r>
      <w:r w:rsidRPr="00013B64">
        <w:t>identification, allocation, management</w:t>
      </w:r>
      <w:r>
        <w:t>,</w:t>
      </w:r>
      <w:r w:rsidRPr="00013B64">
        <w:t xml:space="preserve"> and optimization of computing resources and program flows</w:t>
      </w:r>
    </w:p>
    <w:p w14:paraId="00224366" w14:textId="3B11FD6D" w:rsidR="00375CF0" w:rsidRPr="00013B64" w:rsidRDefault="00930176" w:rsidP="00013B64">
      <w:pPr>
        <w:pStyle w:val="ListBullet"/>
      </w:pPr>
      <w:r w:rsidRPr="00013B64">
        <w:t>S</w:t>
      </w:r>
      <w:r>
        <w:t xml:space="preserve">upports </w:t>
      </w:r>
      <w:r w:rsidRPr="00013B64">
        <w:t>centralized policies</w:t>
      </w:r>
      <w:r>
        <w:t xml:space="preserve"> for s</w:t>
      </w:r>
      <w:r w:rsidRPr="00013B64">
        <w:t>implif</w:t>
      </w:r>
      <w:r>
        <w:t xml:space="preserve">ying </w:t>
      </w:r>
      <w:r w:rsidR="00C45D95">
        <w:t xml:space="preserve">the </w:t>
      </w:r>
      <w:r w:rsidRPr="00013B64">
        <w:t xml:space="preserve">administration of </w:t>
      </w:r>
      <w:r w:rsidR="00C45D95">
        <w:t xml:space="preserve">the </w:t>
      </w:r>
      <w:r w:rsidRPr="00013B64">
        <w:t>SAS environment</w:t>
      </w:r>
    </w:p>
    <w:p w14:paraId="3D804538" w14:textId="3C3424F3" w:rsidR="00375CF0" w:rsidRPr="00013B64" w:rsidRDefault="00930176" w:rsidP="00013B64">
      <w:pPr>
        <w:pStyle w:val="ListBullet"/>
      </w:pPr>
      <w:r>
        <w:t>Adds h</w:t>
      </w:r>
      <w:r w:rsidRPr="00013B64">
        <w:t>igh-availability capabilities for SAS Metadata Server</w:t>
      </w:r>
      <w:r>
        <w:t xml:space="preserve"> and other </w:t>
      </w:r>
      <w:r w:rsidRPr="00013B64">
        <w:t>critical SAS services</w:t>
      </w:r>
    </w:p>
    <w:p w14:paraId="7CEC52C7" w14:textId="377A5CC3" w:rsidR="00375CF0" w:rsidRPr="00013B64" w:rsidRDefault="00930176" w:rsidP="00013B64">
      <w:pPr>
        <w:pStyle w:val="ListBullet"/>
      </w:pPr>
      <w:r>
        <w:t xml:space="preserve">Provides </w:t>
      </w:r>
      <w:r w:rsidR="00C45D95">
        <w:t xml:space="preserve">a </w:t>
      </w:r>
      <w:r w:rsidRPr="00013B64">
        <w:t xml:space="preserve">hot-standby machine for failover </w:t>
      </w:r>
      <w:r w:rsidR="00C45D95">
        <w:t xml:space="preserve">by </w:t>
      </w:r>
      <w:r>
        <w:t xml:space="preserve">using </w:t>
      </w:r>
      <w:r w:rsidR="00C45D95">
        <w:t xml:space="preserve">the </w:t>
      </w:r>
      <w:r>
        <w:t xml:space="preserve">nodes in the </w:t>
      </w:r>
      <w:r w:rsidRPr="00013B64">
        <w:t>grid</w:t>
      </w:r>
    </w:p>
    <w:p w14:paraId="10412DDA" w14:textId="6C45808D" w:rsidR="00375CF0" w:rsidRPr="00013B64" w:rsidRDefault="00930176" w:rsidP="00013B64">
      <w:pPr>
        <w:pStyle w:val="ListBullet"/>
      </w:pPr>
      <w:r>
        <w:t xml:space="preserve">Performs </w:t>
      </w:r>
      <w:r w:rsidRPr="00013B64">
        <w:t xml:space="preserve">load balancing for all SAS servers to </w:t>
      </w:r>
      <w:r>
        <w:t xml:space="preserve">provide </w:t>
      </w:r>
      <w:r w:rsidRPr="00013B64">
        <w:t>improve</w:t>
      </w:r>
      <w:r>
        <w:t>d</w:t>
      </w:r>
      <w:r w:rsidRPr="00013B64">
        <w:t xml:space="preserve"> throughput and response time </w:t>
      </w:r>
      <w:r w:rsidR="00C45D95">
        <w:t>for</w:t>
      </w:r>
      <w:r w:rsidR="00C45D95" w:rsidRPr="00013B64">
        <w:t xml:space="preserve"> </w:t>
      </w:r>
      <w:r w:rsidRPr="00013B64">
        <w:t>all SAS clients</w:t>
      </w:r>
    </w:p>
    <w:p w14:paraId="2F88B400" w14:textId="0B48B86C" w:rsidR="00375CF0" w:rsidRPr="00013B64" w:rsidRDefault="00C45D95" w:rsidP="00013B64">
      <w:pPr>
        <w:pStyle w:val="ListBullet"/>
      </w:pPr>
      <w:r>
        <w:t xml:space="preserve">Works with </w:t>
      </w:r>
      <w:r w:rsidR="00930176" w:rsidRPr="00013B64">
        <w:t>SAS Data Integration Studio and SAS Enterprise Guide</w:t>
      </w:r>
      <w:r>
        <w:t>, which</w:t>
      </w:r>
      <w:r w:rsidR="00930176" w:rsidRPr="00013B64">
        <w:t xml:space="preserve"> </w:t>
      </w:r>
      <w:r w:rsidR="00930176">
        <w:t xml:space="preserve">can </w:t>
      </w:r>
      <w:r w:rsidR="00930176" w:rsidRPr="00013B64">
        <w:t>import SAS programs</w:t>
      </w:r>
      <w:r w:rsidR="00930176">
        <w:t xml:space="preserve"> to the </w:t>
      </w:r>
      <w:del w:id="47" w:author="Penny Downey" w:date="2020-05-29T15:50:00Z">
        <w:r w:rsidR="00930176" w:rsidDel="009716E8">
          <w:delText>Grid</w:delText>
        </w:r>
      </w:del>
      <w:ins w:id="48" w:author="Penny Downey" w:date="2020-05-29T15:50:00Z">
        <w:r w:rsidR="009716E8">
          <w:t>grid</w:t>
        </w:r>
      </w:ins>
    </w:p>
    <w:p w14:paraId="2A6E397F" w14:textId="559DD0D5" w:rsidR="00375CF0" w:rsidRPr="00013B64" w:rsidRDefault="00930176" w:rsidP="00013B64">
      <w:pPr>
        <w:pStyle w:val="ListBullet"/>
      </w:pPr>
      <w:r>
        <w:t xml:space="preserve">Accelerates the </w:t>
      </w:r>
      <w:r w:rsidRPr="00013B64">
        <w:t xml:space="preserve">processing </w:t>
      </w:r>
      <w:r>
        <w:t xml:space="preserve">speeds </w:t>
      </w:r>
      <w:r w:rsidRPr="00013B64">
        <w:t>of applicable SAS programs and applications, and provides more efficient computing resource utilization</w:t>
      </w:r>
    </w:p>
    <w:p w14:paraId="61A07A47" w14:textId="226159F1" w:rsidR="00375CF0" w:rsidRPr="00013B64" w:rsidRDefault="00930176" w:rsidP="00013B64">
      <w:pPr>
        <w:pStyle w:val="ListBullet"/>
      </w:pPr>
      <w:r>
        <w:t xml:space="preserve">Supports easy configuration of </w:t>
      </w:r>
      <w:r w:rsidRPr="00013B64">
        <w:t xml:space="preserve">user-written programs </w:t>
      </w:r>
      <w:r>
        <w:t xml:space="preserve">and many </w:t>
      </w:r>
      <w:r w:rsidRPr="00013B64">
        <w:t xml:space="preserve">SAS solutions for </w:t>
      </w:r>
      <w:r>
        <w:t xml:space="preserve">easy </w:t>
      </w:r>
      <w:r w:rsidRPr="00013B64">
        <w:t>submission to a grid of shared resources</w:t>
      </w:r>
    </w:p>
    <w:p w14:paraId="647FD806" w14:textId="0BC42EDF" w:rsidR="00375CF0" w:rsidRPr="00013B64" w:rsidRDefault="00930176" w:rsidP="00013B64">
      <w:pPr>
        <w:pStyle w:val="ListBullet"/>
      </w:pPr>
      <w:r>
        <w:t xml:space="preserve">Provides high availability and high </w:t>
      </w:r>
      <w:r w:rsidRPr="00013B64">
        <w:t xml:space="preserve">resilience </w:t>
      </w:r>
      <w:r>
        <w:t xml:space="preserve">for the SAS environment to support </w:t>
      </w:r>
      <w:r w:rsidRPr="00013B64">
        <w:t>mission-critical applications</w:t>
      </w:r>
    </w:p>
    <w:p w14:paraId="5746591E" w14:textId="0D4239C2" w:rsidR="00F676A2" w:rsidRDefault="00F676A2" w:rsidP="00703C6F">
      <w:pPr>
        <w:pStyle w:val="ListBullet"/>
        <w:numPr>
          <w:ilvl w:val="0"/>
          <w:numId w:val="0"/>
        </w:numPr>
        <w:spacing w:after="400"/>
        <w:ind w:left="86" w:hanging="86"/>
        <w:rPr>
          <w:kern w:val="0"/>
        </w:rPr>
      </w:pPr>
      <w:r>
        <w:t xml:space="preserve">For additional information, </w:t>
      </w:r>
      <w:r w:rsidR="00013B64">
        <w:t>see</w:t>
      </w:r>
      <w:r>
        <w:t xml:space="preserve"> the </w:t>
      </w:r>
      <w:hyperlink r:id="rId12" w:history="1">
        <w:r w:rsidR="00E44508">
          <w:rPr>
            <w:rStyle w:val="Hyperlink"/>
          </w:rPr>
          <w:t>SAS documentation</w:t>
        </w:r>
      </w:hyperlink>
      <w:r>
        <w:t xml:space="preserve"> and </w:t>
      </w:r>
      <w:hyperlink r:id="rId13" w:anchor="1280,720" w:history="1">
        <w:r w:rsidRPr="005B0DA2">
          <w:rPr>
            <w:rStyle w:val="Hyperlink"/>
            <w:rFonts w:eastAsiaTheme="majorEastAsia"/>
          </w:rPr>
          <w:t>video</w:t>
        </w:r>
      </w:hyperlink>
      <w:r>
        <w:t xml:space="preserve">. </w:t>
      </w:r>
    </w:p>
    <w:p w14:paraId="27665853" w14:textId="282B6B81" w:rsidR="004A4CE5" w:rsidRDefault="004A4CE5" w:rsidP="004A4CE5">
      <w:pPr>
        <w:pStyle w:val="Heading3"/>
      </w:pPr>
      <w:bookmarkStart w:id="49" w:name="_Toc533164282"/>
      <w:r>
        <w:t>What the Quick Start Deploys</w:t>
      </w:r>
      <w:bookmarkEnd w:id="49"/>
    </w:p>
    <w:p w14:paraId="1C5734CE" w14:textId="514F9269" w:rsidR="004A4CE5" w:rsidRDefault="004A4CE5" w:rsidP="00703C6F">
      <w:pPr>
        <w:spacing w:after="140"/>
      </w:pPr>
      <w:r>
        <w:t xml:space="preserve">This Quick Start </w:t>
      </w:r>
      <w:r w:rsidR="00F31B15">
        <w:t xml:space="preserve"> </w:t>
      </w:r>
      <w:r w:rsidR="00700D40">
        <w:t>deploys the following components</w:t>
      </w:r>
      <w:r>
        <w:t>:</w:t>
      </w:r>
    </w:p>
    <w:p w14:paraId="589195B5" w14:textId="12172A4F" w:rsidR="004A4CE5" w:rsidRDefault="004A4CE5" w:rsidP="00901CCB">
      <w:pPr>
        <w:pStyle w:val="ListBullet"/>
      </w:pPr>
      <w:r>
        <w:t xml:space="preserve">AWS infrastructure components for </w:t>
      </w:r>
      <w:r w:rsidR="00E44508" w:rsidRPr="00E44508">
        <w:t xml:space="preserve">SAS </w:t>
      </w:r>
      <w:del w:id="50" w:author="Penny Downey" w:date="2020-05-29T15:50:00Z">
        <w:r w:rsidR="00E44508" w:rsidRPr="00E44508" w:rsidDel="009716E8">
          <w:delText>Grid</w:delText>
        </w:r>
      </w:del>
      <w:ins w:id="51" w:author="Penny Downey" w:date="2020-05-29T15:50:00Z">
        <w:r w:rsidR="009716E8">
          <w:t>grid</w:t>
        </w:r>
      </w:ins>
      <w:r>
        <w:rPr>
          <w:rStyle w:val="Hyperlink"/>
          <w:u w:val="none"/>
        </w:rPr>
        <w:t xml:space="preserve"> </w:t>
      </w:r>
      <w:r w:rsidR="00196098">
        <w:t xml:space="preserve">(detailed in the </w:t>
      </w:r>
      <w:hyperlink w:anchor="_Architecture" w:history="1">
        <w:r w:rsidR="00196098" w:rsidRPr="00196098">
          <w:rPr>
            <w:rStyle w:val="Hyperlink"/>
          </w:rPr>
          <w:t>Architecture</w:t>
        </w:r>
      </w:hyperlink>
      <w:r w:rsidR="00196098">
        <w:t xml:space="preserve"> section)</w:t>
      </w:r>
    </w:p>
    <w:p w14:paraId="17922E6B" w14:textId="0476BDE8" w:rsidR="00B62678" w:rsidRPr="00901CCB" w:rsidRDefault="00B62678" w:rsidP="00901CCB">
      <w:pPr>
        <w:pStyle w:val="ListBullet"/>
      </w:pPr>
      <w:r>
        <w:t>Your choice of one of these two options for the storage stack:</w:t>
      </w:r>
    </w:p>
    <w:p w14:paraId="6429168B" w14:textId="6A1F10B1" w:rsidR="004A4CE5" w:rsidRDefault="00E44508" w:rsidP="00B62678">
      <w:pPr>
        <w:pStyle w:val="ListBullet2"/>
      </w:pPr>
      <w:r w:rsidRPr="00FA1363">
        <w:t>Cloud Edition for</w:t>
      </w:r>
      <w:r>
        <w:t xml:space="preserve"> </w:t>
      </w:r>
      <w:r w:rsidRPr="00D279F5">
        <w:t>Lustre</w:t>
      </w:r>
      <w:r w:rsidR="00196098" w:rsidRPr="00196098">
        <w:t xml:space="preserve"> </w:t>
      </w:r>
      <w:r w:rsidR="00196098" w:rsidRPr="00772D5E">
        <w:t xml:space="preserve">components (see the </w:t>
      </w:r>
      <w:hyperlink r:id="rId14" w:anchor="50438250_19307" w:history="1">
        <w:r w:rsidR="00196098" w:rsidRPr="00772D5E">
          <w:rPr>
            <w:rStyle w:val="Hyperlink"/>
          </w:rPr>
          <w:t>Lustre documentation</w:t>
        </w:r>
      </w:hyperlink>
      <w:r w:rsidR="00196098" w:rsidRPr="00772D5E">
        <w:t xml:space="preserve"> for details)</w:t>
      </w:r>
    </w:p>
    <w:p w14:paraId="44D04D06" w14:textId="5A601810" w:rsidR="00B62678" w:rsidRDefault="00B62678" w:rsidP="00B62678">
      <w:pPr>
        <w:pStyle w:val="ListBullet2"/>
      </w:pPr>
      <w:r>
        <w:t xml:space="preserve">IBM Spectrum Scale (see the </w:t>
      </w:r>
      <w:hyperlink r:id="rId15" w:history="1">
        <w:r w:rsidRPr="00B62678">
          <w:rPr>
            <w:rStyle w:val="Hyperlink"/>
          </w:rPr>
          <w:t>IBM Spectrum Scale deployment guide</w:t>
        </w:r>
      </w:hyperlink>
      <w:r>
        <w:t xml:space="preserve"> for details)</w:t>
      </w:r>
    </w:p>
    <w:p w14:paraId="577F6FCA" w14:textId="27E50C47" w:rsidR="006C013E" w:rsidRPr="006C013E" w:rsidRDefault="006C013E" w:rsidP="00897014">
      <w:pPr>
        <w:pStyle w:val="ListBullet"/>
      </w:pPr>
      <w:r w:rsidRPr="006C013E">
        <w:t xml:space="preserve">SAS </w:t>
      </w:r>
      <w:del w:id="52" w:author="Penny Downey" w:date="2020-05-29T15:50:00Z">
        <w:r w:rsidRPr="006C013E" w:rsidDel="009716E8">
          <w:delText>Grid</w:delText>
        </w:r>
      </w:del>
      <w:ins w:id="53" w:author="Penny Downey" w:date="2020-05-29T15:50:00Z">
        <w:r w:rsidR="009716E8">
          <w:t>grid</w:t>
        </w:r>
      </w:ins>
      <w:r w:rsidRPr="006C013E">
        <w:t xml:space="preserve"> software on SAS </w:t>
      </w:r>
      <w:del w:id="54" w:author="Penny Downey" w:date="2020-05-29T15:50:00Z">
        <w:r w:rsidRPr="006C013E" w:rsidDel="009716E8">
          <w:delText>Grid</w:delText>
        </w:r>
      </w:del>
      <w:ins w:id="55" w:author="Penny Downey" w:date="2020-05-29T15:50:00Z">
        <w:r w:rsidR="009716E8">
          <w:t>grid</w:t>
        </w:r>
      </w:ins>
      <w:r w:rsidRPr="006C013E">
        <w:t xml:space="preserve"> instances</w:t>
      </w:r>
    </w:p>
    <w:p w14:paraId="7B868748" w14:textId="4ECE7A75" w:rsidR="006C013E" w:rsidRPr="00AE2FF7" w:rsidRDefault="00B3192B" w:rsidP="006C013E">
      <w:pPr>
        <w:pStyle w:val="ListBullet"/>
        <w:spacing w:after="280"/>
      </w:pPr>
      <w:r>
        <w:t xml:space="preserve">BASE </w:t>
      </w:r>
      <w:r w:rsidR="006C013E" w:rsidRPr="006C013E">
        <w:t xml:space="preserve">SAS </w:t>
      </w:r>
      <w:r>
        <w:t xml:space="preserve">and SAS Office Analytics </w:t>
      </w:r>
      <w:r w:rsidR="00897014">
        <w:t>software stack on SAS Metadata S</w:t>
      </w:r>
      <w:r w:rsidR="006C013E" w:rsidRPr="006C013E">
        <w:t>er</w:t>
      </w:r>
      <w:r w:rsidR="00897014">
        <w:t xml:space="preserve">ver, SAS </w:t>
      </w:r>
      <w:del w:id="56" w:author="Penny Downey" w:date="2020-05-29T15:50:00Z">
        <w:r w:rsidR="00897014" w:rsidDel="009716E8">
          <w:delText>Grid</w:delText>
        </w:r>
      </w:del>
      <w:ins w:id="57" w:author="Penny Downey" w:date="2020-05-29T15:50:00Z">
        <w:r w:rsidR="009716E8">
          <w:t>grid</w:t>
        </w:r>
      </w:ins>
      <w:r w:rsidR="00897014">
        <w:t xml:space="preserve"> nodes, </w:t>
      </w:r>
      <w:r w:rsidR="00394736">
        <w:t xml:space="preserve">and </w:t>
      </w:r>
      <w:r w:rsidR="00897014">
        <w:t>SAS m</w:t>
      </w:r>
      <w:r w:rsidR="006C013E" w:rsidRPr="006C013E">
        <w:t xml:space="preserve">id-tier. </w:t>
      </w:r>
    </w:p>
    <w:p w14:paraId="57A14563" w14:textId="2B5733E2" w:rsidR="006857D5" w:rsidRPr="001E6997" w:rsidRDefault="006857D5" w:rsidP="00703C6F">
      <w:pPr>
        <w:pStyle w:val="Heading3"/>
        <w:spacing w:before="400"/>
      </w:pPr>
      <w:bookmarkStart w:id="58" w:name="_Toc533164283"/>
      <w:r w:rsidRPr="001E6997">
        <w:t>Costs and Licenses</w:t>
      </w:r>
      <w:bookmarkEnd w:id="8"/>
      <w:bookmarkEnd w:id="5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A1CCFDB" w:rsidR="006857D5" w:rsidRDefault="006857D5" w:rsidP="006857D5">
      <w:r w:rsidRPr="001E6997">
        <w:t>The AWS CloudFormation template</w:t>
      </w:r>
      <w:r w:rsidR="00EF79CC">
        <w:t>s</w:t>
      </w:r>
      <w:r w:rsidRPr="001E6997">
        <w:t xml:space="preserve"> for this Quick Start include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6D2141D6" w14:textId="363E3979" w:rsidR="004A38FF" w:rsidRDefault="004A38FF" w:rsidP="004A38FF">
      <w:r>
        <w:t xml:space="preserve">The Quick Start requires SAS software licenses, as detailed in </w:t>
      </w:r>
      <w:hyperlink w:anchor="_Step_2._Request" w:history="1">
        <w:r w:rsidRPr="004A38FF">
          <w:rPr>
            <w:rStyle w:val="Hyperlink"/>
          </w:rPr>
          <w:t>step 2</w:t>
        </w:r>
      </w:hyperlink>
      <w:r>
        <w:t>. Your SAS account team and the SAS Enterprise Excellence Center can advise on the appropriate software licensing and sizing to meet your workload and performance needs. If you do not have an assigned SAS acco</w:t>
      </w:r>
      <w:r w:rsidR="00FF681C">
        <w:t xml:space="preserve">unt team, contact us at </w:t>
      </w:r>
      <w:ins w:id="59" w:author="Penny Downey" w:date="2020-05-29T16:04:00Z">
        <w:r w:rsidR="000E6E01">
          <w:fldChar w:fldCharType="begin"/>
        </w:r>
      </w:ins>
      <w:ins w:id="60" w:author="Penny Downey" w:date="2020-06-05T10:57:00Z">
        <w:r w:rsidR="002761D3">
          <w:instrText>HYPERLINK "mailto:support@sas.com"</w:instrText>
        </w:r>
      </w:ins>
      <w:ins w:id="61" w:author="Penny Downey" w:date="2020-05-29T16:04:00Z">
        <w:r w:rsidR="000E6E01">
          <w:fldChar w:fldCharType="separate"/>
        </w:r>
        <w:r w:rsidR="000E6E01" w:rsidRPr="000E6E01">
          <w:rPr>
            <w:rStyle w:val="Hyperlink"/>
          </w:rPr>
          <w:t>support@sas.com</w:t>
        </w:r>
        <w:r w:rsidR="000E6E01">
          <w:fldChar w:fldCharType="end"/>
        </w:r>
      </w:ins>
      <w:del w:id="62" w:author="Penny Downey" w:date="2020-05-29T16:03:00Z">
        <w:r w:rsidR="000E6E01" w:rsidDel="000E6E01">
          <w:fldChar w:fldCharType="begin"/>
        </w:r>
        <w:r w:rsidR="000E6E01" w:rsidDel="000E6E01">
          <w:delInstrText xml:space="preserve"> HYPERLINK "mailto:A3@CoreCompete.com" </w:delInstrText>
        </w:r>
        <w:r w:rsidR="000E6E01" w:rsidDel="000E6E01">
          <w:fldChar w:fldCharType="separate"/>
        </w:r>
        <w:r w:rsidR="00FF681C" w:rsidRPr="003C542D" w:rsidDel="000E6E01">
          <w:rPr>
            <w:rStyle w:val="Hyperlink"/>
          </w:rPr>
          <w:delText>A3@Core</w:delText>
        </w:r>
        <w:r w:rsidRPr="003C542D" w:rsidDel="000E6E01">
          <w:rPr>
            <w:rStyle w:val="Hyperlink"/>
          </w:rPr>
          <w:delText>Compete.com</w:delText>
        </w:r>
        <w:r w:rsidR="000E6E01" w:rsidDel="000E6E01">
          <w:rPr>
            <w:rStyle w:val="Hyperlink"/>
          </w:rPr>
          <w:fldChar w:fldCharType="end"/>
        </w:r>
      </w:del>
      <w:r>
        <w:t>.</w:t>
      </w:r>
    </w:p>
    <w:p w14:paraId="2B2300B5" w14:textId="33881327" w:rsidR="00F95B3C" w:rsidRDefault="00B62678" w:rsidP="006857D5">
      <w:r>
        <w:t xml:space="preserve">If you choose Lustre for the storage stack, the Quick Start will require </w:t>
      </w:r>
      <w:r w:rsidR="00F95B3C">
        <w:t xml:space="preserve">a subscription to the Amazon Machine Image (AMI) for </w:t>
      </w:r>
      <w:hyperlink r:id="rId16" w:history="1">
        <w:r w:rsidR="003C542D">
          <w:rPr>
            <w:rStyle w:val="Hyperlink"/>
          </w:rPr>
          <w:t xml:space="preserve"> DDN Cloud Edition for Lustre</w:t>
        </w:r>
      </w:hyperlink>
      <w:r w:rsidR="00A6007F">
        <w:t>, which is available from AWS Marketplace, and additional pricing, terms, and conditions may apply.</w:t>
      </w:r>
      <w:r w:rsidR="00E45663">
        <w:t xml:space="preserve"> We’ve provided subscription instructions in </w:t>
      </w:r>
      <w:hyperlink w:anchor="_Step_3._Subscribe" w:history="1">
        <w:r w:rsidR="00E45663" w:rsidRPr="004A38FF">
          <w:rPr>
            <w:rStyle w:val="Hyperlink"/>
          </w:rPr>
          <w:t xml:space="preserve">step </w:t>
        </w:r>
        <w:r w:rsidR="004A38FF" w:rsidRPr="004A38FF">
          <w:rPr>
            <w:rStyle w:val="Hyperlink"/>
          </w:rPr>
          <w:t>3</w:t>
        </w:r>
      </w:hyperlink>
      <w:r w:rsidR="00E45663">
        <w:t xml:space="preserve"> of the deployment steps.</w:t>
      </w:r>
    </w:p>
    <w:p w14:paraId="4C145DEF" w14:textId="18AB971B" w:rsidR="00B62678" w:rsidRDefault="00B62678" w:rsidP="006857D5">
      <w:r>
        <w:t>If you choose IBM Spectrum Scale for the storage stack, no AMI subscriptions are necessary. The IBM Spectrum Scale deployment launches an EC2 instance running the Red Hat Enterprise Linux (RHEL) version 7.4 operating system</w:t>
      </w:r>
      <w:r w:rsidR="0067656C">
        <w:t xml:space="preserve"> and deploys a trial version of the IBM Spectrum Scale software</w:t>
      </w:r>
      <w:r>
        <w:t xml:space="preserve">. See the </w:t>
      </w:r>
      <w:hyperlink r:id="rId17" w:history="1">
        <w:r w:rsidRPr="0067656C">
          <w:rPr>
            <w:rStyle w:val="Hyperlink"/>
          </w:rPr>
          <w:t xml:space="preserve">IBM Spectrum Scale </w:t>
        </w:r>
        <w:r w:rsidR="0067656C" w:rsidRPr="0067656C">
          <w:rPr>
            <w:rStyle w:val="Hyperlink"/>
          </w:rPr>
          <w:t>d</w:t>
        </w:r>
        <w:r w:rsidRPr="0067656C">
          <w:rPr>
            <w:rStyle w:val="Hyperlink"/>
          </w:rPr>
          <w:t xml:space="preserve">eployment </w:t>
        </w:r>
        <w:r w:rsidR="0067656C" w:rsidRPr="0067656C">
          <w:rPr>
            <w:rStyle w:val="Hyperlink"/>
          </w:rPr>
          <w:t>g</w:t>
        </w:r>
        <w:r w:rsidRPr="0067656C">
          <w:rPr>
            <w:rStyle w:val="Hyperlink"/>
          </w:rPr>
          <w:t>uide</w:t>
        </w:r>
      </w:hyperlink>
      <w:r>
        <w:t xml:space="preserve"> for </w:t>
      </w:r>
      <w:r w:rsidR="0067656C">
        <w:t>r</w:t>
      </w:r>
      <w:r w:rsidRPr="0067656C">
        <w:t xml:space="preserve">estrictions </w:t>
      </w:r>
      <w:r w:rsidR="0067656C">
        <w:t>a</w:t>
      </w:r>
      <w:r w:rsidRPr="0067656C">
        <w:t xml:space="preserve">ssociated with </w:t>
      </w:r>
      <w:r w:rsidR="0067656C">
        <w:t>t</w:t>
      </w:r>
      <w:r w:rsidRPr="0067656C">
        <w:t xml:space="preserve">rial </w:t>
      </w:r>
      <w:r w:rsidR="0067656C">
        <w:t>e</w:t>
      </w:r>
      <w:r w:rsidRPr="0067656C">
        <w:t>valuation</w:t>
      </w:r>
      <w:r w:rsidR="0067656C">
        <w:t>s</w:t>
      </w:r>
      <w:r w:rsidRPr="0067656C">
        <w:t>.</w:t>
      </w:r>
    </w:p>
    <w:bookmarkStart w:id="63" w:name="_Architecture"/>
    <w:bookmarkStart w:id="64" w:name="_Toc482415224"/>
    <w:bookmarkStart w:id="65" w:name="_Toc533164284"/>
    <w:bookmarkEnd w:id="63"/>
    <w:p w14:paraId="118B2FB9" w14:textId="126FE1E0" w:rsidR="00351E60" w:rsidRDefault="00351E60" w:rsidP="00351E60">
      <w:pPr>
        <w:spacing w:after="400"/>
      </w:pPr>
      <w:r>
        <w:rPr>
          <w:noProof/>
        </w:rPr>
        <mc:AlternateContent>
          <mc:Choice Requires="wps">
            <w:drawing>
              <wp:anchor distT="0" distB="0" distL="114300" distR="114300" simplePos="0" relativeHeight="251783168" behindDoc="1" locked="0" layoutInCell="1" allowOverlap="1" wp14:anchorId="3B536DE9" wp14:editId="581693C5">
                <wp:simplePos x="0" y="0"/>
                <wp:positionH relativeFrom="page">
                  <wp:posOffset>5743575</wp:posOffset>
                </wp:positionH>
                <wp:positionV relativeFrom="paragraph">
                  <wp:posOffset>562610</wp:posOffset>
                </wp:positionV>
                <wp:extent cx="808990" cy="0"/>
                <wp:effectExtent l="9525" t="5715" r="10160" b="1333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990" cy="0"/>
                        </a:xfrm>
                        <a:prstGeom prst="line">
                          <a:avLst/>
                        </a:prstGeom>
                        <a:noFill/>
                        <a:ln w="762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B86B5" id="Straight Connector 11"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2.25pt,44.3pt" to="515.9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" strokecolor="blue" strokeweight=".6pt">
                <w10:wrap anchorx="page"/>
              </v:line>
            </w:pict>
          </mc:Fallback>
        </mc:AlternateContent>
      </w:r>
      <w:r>
        <w:t xml:space="preserve">The use of IBM Spectrum Scale on AWS (including all packages provided via the Quick Start offering, and packages derived from these) is only intended to be used for a maximum of 90 days, and is not intended for production use. IBM may decide to de-authorize access to the code, and the use of this code, at any time. After the trial period, you are responsible for acquiring the necessary licenses directly from IBM to use IBM Spectrum Scale. The </w:t>
      </w:r>
      <w:hyperlink r:id="rId18" w:anchor="evaluate">
        <w:r>
          <w:rPr>
            <w:color w:val="0000FF"/>
          </w:rPr>
          <w:t>IBM</w:t>
        </w:r>
      </w:hyperlink>
      <w:r>
        <w:rPr>
          <w:color w:val="0000FF"/>
        </w:rPr>
        <w:t xml:space="preserve"> </w:t>
      </w:r>
      <w:hyperlink r:id="rId19" w:anchor="evaluate">
        <w:r>
          <w:rPr>
            <w:color w:val="0000FF"/>
            <w:u w:val="single" w:color="0000FF"/>
          </w:rPr>
          <w:t>Spectrum Scale evaluations page</w:t>
        </w:r>
        <w:r>
          <w:rPr>
            <w:color w:val="0000FF"/>
          </w:rPr>
          <w:t xml:space="preserve"> </w:t>
        </w:r>
      </w:hyperlink>
      <w:r>
        <w:t>will be updated with details on how to proceed with acquiring an IBM Spectrum Scale license after the 90-day trial expires.</w:t>
      </w:r>
    </w:p>
    <w:p w14:paraId="55BEF605" w14:textId="364C81B6" w:rsidR="00934C9F" w:rsidRPr="008B0991" w:rsidRDefault="00934C9F" w:rsidP="004A4CE5">
      <w:pPr>
        <w:pStyle w:val="Heading2"/>
      </w:pPr>
      <w:r w:rsidRPr="008B0991">
        <w:t>Architecture</w:t>
      </w:r>
      <w:bookmarkEnd w:id="64"/>
      <w:bookmarkEnd w:id="65"/>
    </w:p>
    <w:p w14:paraId="75332CD8" w14:textId="4C52B77D" w:rsidR="00487A30" w:rsidRDefault="00CE654D" w:rsidP="00487A30">
      <w:r>
        <w:t xml:space="preserve">Deploying this Quick Start </w:t>
      </w:r>
      <w:r w:rsidR="000A3B66">
        <w:t xml:space="preserve">for a </w:t>
      </w:r>
      <w:r w:rsidR="000A3B66" w:rsidRPr="0058655D">
        <w:t>new virtual private cloud (VPC)</w:t>
      </w:r>
      <w:r w:rsidR="000A3B66">
        <w:t xml:space="preserve"> </w:t>
      </w:r>
      <w:r>
        <w:t xml:space="preserve">with </w:t>
      </w:r>
      <w:r w:rsidRPr="00D109ED">
        <w:rPr>
          <w:b/>
        </w:rPr>
        <w:t>default parameters</w:t>
      </w:r>
      <w:r>
        <w:t xml:space="preserve"> builds the </w:t>
      </w:r>
      <w:r w:rsidR="000308B3">
        <w:t xml:space="preserve">infrastructure </w:t>
      </w:r>
      <w:r w:rsidR="00F25BBC">
        <w:t xml:space="preserve">illustrated in Figures 1 and 2 </w:t>
      </w:r>
      <w:r w:rsidR="000308B3">
        <w:t xml:space="preserve">for </w:t>
      </w:r>
      <w:r w:rsidR="003A2A1A" w:rsidRPr="003A2A1A">
        <w:t xml:space="preserve">SAS </w:t>
      </w:r>
      <w:del w:id="66" w:author="Penny Downey" w:date="2020-05-29T15:50:00Z">
        <w:r w:rsidR="003A2A1A" w:rsidRPr="003A2A1A" w:rsidDel="009716E8">
          <w:delText>Grid</w:delText>
        </w:r>
      </w:del>
      <w:ins w:id="67" w:author="Penny Downey" w:date="2020-05-29T15:50:00Z">
        <w:r w:rsidR="009716E8">
          <w:t>grid</w:t>
        </w:r>
      </w:ins>
      <w:r w:rsidR="003A2A1A" w:rsidRPr="003A2A1A">
        <w:t xml:space="preserve"> </w:t>
      </w:r>
      <w:r>
        <w:t xml:space="preserve">in the </w:t>
      </w:r>
      <w:r w:rsidR="0044694D">
        <w:t>AWS C</w:t>
      </w:r>
      <w:r w:rsidR="00EA0F29">
        <w:t>loud.</w:t>
      </w:r>
    </w:p>
    <w:p w14:paraId="3AD15B30" w14:textId="1503BF8A" w:rsidR="00EA0F29" w:rsidRPr="0092290A" w:rsidRDefault="00EC3C54" w:rsidP="0092290A">
      <w:pPr>
        <w:pStyle w:val="Picture"/>
      </w:pPr>
      <w:r w:rsidRPr="0092290A">
        <w:rPr>
          <w:noProof/>
        </w:rPr>
        <w:drawing>
          <wp:inline distT="0" distB="0" distL="0" distR="0" wp14:anchorId="4BD7BCE4" wp14:editId="008E8ADB">
            <wp:extent cx="6172200" cy="383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grid-on-aws-architecture-with-lustre.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3830320"/>
                    </a:xfrm>
                    <a:prstGeom prst="rect">
                      <a:avLst/>
                    </a:prstGeom>
                  </pic:spPr>
                </pic:pic>
              </a:graphicData>
            </a:graphic>
          </wp:inline>
        </w:drawing>
      </w:r>
      <w:r w:rsidR="00B6483F" w:rsidRPr="0092290A">
        <w:t xml:space="preserve"> </w:t>
      </w:r>
    </w:p>
    <w:p w14:paraId="0CB9808D" w14:textId="2BA64557" w:rsidR="009E6B5A" w:rsidRDefault="00772D5E" w:rsidP="00807635">
      <w:pPr>
        <w:pStyle w:val="Caption"/>
        <w:spacing w:after="400"/>
      </w:pPr>
      <w:r>
        <w:t>Figure</w:t>
      </w:r>
      <w:r w:rsidR="00053859">
        <w:t xml:space="preserve"> 1</w:t>
      </w:r>
      <w:r w:rsidR="009E6B5A">
        <w:t xml:space="preserve">: Quick Start </w:t>
      </w:r>
      <w:r w:rsidR="00897014">
        <w:t xml:space="preserve">architecture </w:t>
      </w:r>
      <w:r w:rsidR="008F5DC6">
        <w:t xml:space="preserve">for </w:t>
      </w:r>
      <w:r w:rsidR="00BF3640" w:rsidRPr="00BF3640">
        <w:t xml:space="preserve">SAS </w:t>
      </w:r>
      <w:del w:id="68" w:author="Penny Downey" w:date="2020-05-29T15:50:00Z">
        <w:r w:rsidR="00BF3640" w:rsidRPr="00BF3640" w:rsidDel="009716E8">
          <w:delText>Grid</w:delText>
        </w:r>
      </w:del>
      <w:ins w:id="69" w:author="Penny Downey" w:date="2020-05-29T15:50:00Z">
        <w:r w:rsidR="009716E8">
          <w:t>grid</w:t>
        </w:r>
      </w:ins>
      <w:r w:rsidR="00807635">
        <w:t xml:space="preserve"> </w:t>
      </w:r>
      <w:r w:rsidR="00F25BBC">
        <w:t>with the Lustre storage stack</w:t>
      </w:r>
    </w:p>
    <w:p w14:paraId="464F405A" w14:textId="2209F1B1" w:rsidR="00EC3C54" w:rsidRDefault="00EC3C54" w:rsidP="00EC3C54">
      <w:pPr>
        <w:pStyle w:val="Picture"/>
      </w:pPr>
      <w:r>
        <w:rPr>
          <w:noProof/>
        </w:rPr>
        <w:drawing>
          <wp:inline distT="0" distB="0" distL="0" distR="0" wp14:anchorId="16125920" wp14:editId="06071658">
            <wp:extent cx="6172200" cy="3804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grid-on-aws-architecture-with-spectrum-scale.png"/>
                    <pic:cNvPicPr/>
                  </pic:nvPicPr>
                  <pic:blipFill>
                    <a:blip r:embed="rId21">
                      <a:extLst>
                        <a:ext uri="{28A0092B-C50C-407E-A947-70E740481C1C}">
                          <a14:useLocalDpi xmlns:a14="http://schemas.microsoft.com/office/drawing/2010/main" val="0"/>
                        </a:ext>
                      </a:extLst>
                    </a:blip>
                    <a:stretch>
                      <a:fillRect/>
                    </a:stretch>
                  </pic:blipFill>
                  <pic:spPr>
                    <a:xfrm>
                      <a:off x="0" y="0"/>
                      <a:ext cx="6172200" cy="3804920"/>
                    </a:xfrm>
                    <a:prstGeom prst="rect">
                      <a:avLst/>
                    </a:prstGeom>
                  </pic:spPr>
                </pic:pic>
              </a:graphicData>
            </a:graphic>
          </wp:inline>
        </w:drawing>
      </w:r>
    </w:p>
    <w:p w14:paraId="7289E87E" w14:textId="339A1258" w:rsidR="00EC3C54" w:rsidRPr="00EC3C54" w:rsidRDefault="00EC3C54" w:rsidP="00EC3C54">
      <w:pPr>
        <w:pStyle w:val="Caption"/>
      </w:pPr>
      <w:r>
        <w:t xml:space="preserve">Figure 2: Quick Start architecture for </w:t>
      </w:r>
      <w:r w:rsidRPr="00BF3640">
        <w:t xml:space="preserve">SAS </w:t>
      </w:r>
      <w:ins w:id="70" w:author="Penny Downey" w:date="2020-06-05T10:45:00Z">
        <w:r w:rsidR="00EC0BA3">
          <w:t>g</w:t>
        </w:r>
      </w:ins>
      <w:del w:id="71" w:author="Penny Downey" w:date="2020-06-05T10:45:00Z">
        <w:r w:rsidRPr="00BF3640" w:rsidDel="00EC0BA3">
          <w:delText>G</w:delText>
        </w:r>
      </w:del>
      <w:r w:rsidRPr="00BF3640">
        <w:t>rid</w:t>
      </w:r>
      <w:r>
        <w:t xml:space="preserve"> with the Spectrum Scale storage stack</w:t>
      </w:r>
    </w:p>
    <w:p w14:paraId="5066FF2B" w14:textId="48AF7962" w:rsidR="005E311C" w:rsidRDefault="004A4CE5" w:rsidP="00901CCB">
      <w:pPr>
        <w:spacing w:after="140"/>
      </w:pPr>
      <w:r>
        <w:t xml:space="preserve">You can </w:t>
      </w:r>
      <w:r w:rsidR="009A7F6A">
        <w:t xml:space="preserve">choose </w:t>
      </w:r>
      <w:r w:rsidR="00897014">
        <w:t xml:space="preserve">the </w:t>
      </w:r>
      <w:r w:rsidR="002E344A">
        <w:t xml:space="preserve">number of </w:t>
      </w:r>
      <w:r w:rsidR="00D35D28">
        <w:t xml:space="preserve">SAS </w:t>
      </w:r>
      <w:del w:id="72" w:author="Penny Downey" w:date="2020-05-29T15:50:00Z">
        <w:r w:rsidR="002E344A" w:rsidDel="009716E8">
          <w:delText>Grid</w:delText>
        </w:r>
      </w:del>
      <w:ins w:id="73" w:author="Penny Downey" w:date="2020-05-29T15:50:00Z">
        <w:r w:rsidR="009716E8">
          <w:t>grid</w:t>
        </w:r>
      </w:ins>
      <w:r w:rsidR="002E344A">
        <w:t xml:space="preserve"> compute nodes,</w:t>
      </w:r>
      <w:r w:rsidR="00BF3640">
        <w:t xml:space="preserve"> based on </w:t>
      </w:r>
      <w:r>
        <w:t xml:space="preserve">your </w:t>
      </w:r>
      <w:r w:rsidR="00BF3640">
        <w:t>requirement</w:t>
      </w:r>
      <w:r>
        <w:t>s</w:t>
      </w:r>
      <w:r w:rsidR="00BF3640">
        <w:t>, during deployment.</w:t>
      </w:r>
      <w:r w:rsidR="00E44508">
        <w:t xml:space="preserve"> (See</w:t>
      </w:r>
      <w:r w:rsidR="00E44508" w:rsidRPr="005E311C">
        <w:t xml:space="preserve"> </w:t>
      </w:r>
      <w:r w:rsidR="00E44508">
        <w:t xml:space="preserve">the </w:t>
      </w:r>
      <w:hyperlink w:anchor="_Planning_Your_Deployment" w:history="1">
        <w:r w:rsidR="00E44508" w:rsidRPr="0055400E">
          <w:rPr>
            <w:rStyle w:val="Hyperlink"/>
          </w:rPr>
          <w:t>Planning</w:t>
        </w:r>
      </w:hyperlink>
      <w:r w:rsidR="00E44508">
        <w:t xml:space="preserve"> section</w:t>
      </w:r>
      <w:r w:rsidR="00E44508" w:rsidRPr="005E311C">
        <w:t xml:space="preserve"> for details</w:t>
      </w:r>
      <w:r w:rsidR="00E44508">
        <w:t xml:space="preserve"> on the utilization choices.)</w:t>
      </w:r>
    </w:p>
    <w:p w14:paraId="30C0A8CF" w14:textId="24DA9DE8" w:rsidR="00897014" w:rsidRPr="00E61CA3" w:rsidRDefault="00897014" w:rsidP="00901CCB">
      <w:pPr>
        <w:spacing w:after="140"/>
      </w:pPr>
      <w:r>
        <w:t>The Quick Start sets up the following:</w:t>
      </w:r>
    </w:p>
    <w:p w14:paraId="1A57FC40" w14:textId="133B6378" w:rsidR="005E311C" w:rsidRPr="005E311C" w:rsidRDefault="005E311C" w:rsidP="00901CCB">
      <w:pPr>
        <w:pStyle w:val="ListBullet"/>
      </w:pPr>
      <w:r w:rsidRPr="005E311C">
        <w:t xml:space="preserve">A VPC </w:t>
      </w:r>
      <w:r w:rsidR="000C1799">
        <w:t>that spans</w:t>
      </w:r>
      <w:r w:rsidR="000C1799" w:rsidRPr="005E311C">
        <w:t xml:space="preserve"> </w:t>
      </w:r>
      <w:r w:rsidR="000C1799">
        <w:t>two</w:t>
      </w:r>
      <w:r w:rsidRPr="005E311C">
        <w:t xml:space="preserve"> </w:t>
      </w:r>
      <w:r w:rsidRPr="00901CCB">
        <w:t>Availability</w:t>
      </w:r>
      <w:r w:rsidRPr="005E311C">
        <w:t xml:space="preserve"> Zones</w:t>
      </w:r>
      <w:r w:rsidR="003C542D">
        <w:t>.</w:t>
      </w:r>
      <w:r w:rsidRPr="005E311C">
        <w:t>*</w:t>
      </w:r>
    </w:p>
    <w:p w14:paraId="3C74DEBE" w14:textId="19C38DD2" w:rsidR="005E311C" w:rsidRPr="005E311C" w:rsidRDefault="0046298E" w:rsidP="0092290A">
      <w:pPr>
        <w:pStyle w:val="ListParagraph"/>
      </w:pPr>
      <w:r>
        <w:t>Following AWS</w:t>
      </w:r>
      <w:r w:rsidR="005E311C" w:rsidRPr="005E311C">
        <w:t xml:space="preserve"> </w:t>
      </w:r>
      <w:r w:rsidR="005E311C" w:rsidRPr="000C1799">
        <w:t>best</w:t>
      </w:r>
      <w:r w:rsidR="005E311C" w:rsidRPr="005E311C">
        <w:t xml:space="preserve"> practices, </w:t>
      </w:r>
      <w:r w:rsidR="000C1799">
        <w:t xml:space="preserve">the </w:t>
      </w:r>
      <w:r w:rsidR="00305146">
        <w:t>Quick Start</w:t>
      </w:r>
      <w:r w:rsidR="005E311C" w:rsidRPr="005E311C">
        <w:t xml:space="preserve"> </w:t>
      </w:r>
      <w:r w:rsidR="00272008">
        <w:t>uses</w:t>
      </w:r>
      <w:r w:rsidR="000C1799">
        <w:t xml:space="preserve"> two</w:t>
      </w:r>
      <w:r w:rsidR="000C1799" w:rsidRPr="005E311C">
        <w:t xml:space="preserve"> </w:t>
      </w:r>
      <w:r w:rsidR="005E311C" w:rsidRPr="005E311C">
        <w:t>A</w:t>
      </w:r>
      <w:r w:rsidR="000C1799">
        <w:t xml:space="preserve">vailability </w:t>
      </w:r>
      <w:r w:rsidR="005E311C" w:rsidRPr="005E311C">
        <w:t>Z</w:t>
      </w:r>
      <w:r w:rsidR="000C1799">
        <w:t>one</w:t>
      </w:r>
      <w:r w:rsidR="005E311C" w:rsidRPr="005E311C">
        <w:t>s</w:t>
      </w:r>
      <w:r w:rsidR="00897014">
        <w:t xml:space="preserve"> for high availability</w:t>
      </w:r>
      <w:r w:rsidR="005E311C" w:rsidRPr="005E311C">
        <w:t xml:space="preserve">. </w:t>
      </w:r>
      <w:r w:rsidR="0003646B">
        <w:t xml:space="preserve">For tips on handling failover scenarios in this architecture, see the </w:t>
      </w:r>
      <w:hyperlink w:anchor="failover" w:history="1">
        <w:r w:rsidR="0003646B" w:rsidRPr="00770E09">
          <w:rPr>
            <w:rStyle w:val="Hyperlink"/>
          </w:rPr>
          <w:t>FAQ</w:t>
        </w:r>
      </w:hyperlink>
      <w:r w:rsidR="0003646B">
        <w:t>.</w:t>
      </w:r>
    </w:p>
    <w:p w14:paraId="6A920167" w14:textId="2FCBB9FC" w:rsidR="005E311C" w:rsidRPr="005E311C" w:rsidRDefault="00F43807" w:rsidP="00901CCB">
      <w:pPr>
        <w:pStyle w:val="ListBullet"/>
      </w:pPr>
      <w:r>
        <w:t>Six</w:t>
      </w:r>
      <w:r w:rsidRPr="005E311C">
        <w:t xml:space="preserve"> </w:t>
      </w:r>
      <w:r w:rsidR="005E311C" w:rsidRPr="005E311C">
        <w:t xml:space="preserve">subnets, two public and </w:t>
      </w:r>
      <w:r w:rsidR="002F1B8E">
        <w:t>four</w:t>
      </w:r>
      <w:r w:rsidR="002F1B8E" w:rsidRPr="005E311C">
        <w:t xml:space="preserve"> </w:t>
      </w:r>
      <w:r w:rsidR="005E311C" w:rsidRPr="005E311C">
        <w:t>private</w:t>
      </w:r>
      <w:r w:rsidR="003C542D">
        <w:t>.</w:t>
      </w:r>
      <w:r w:rsidR="005E311C" w:rsidRPr="005E311C">
        <w:t>*</w:t>
      </w:r>
    </w:p>
    <w:p w14:paraId="7E4CB936" w14:textId="26E68FAB" w:rsidR="005E311C" w:rsidRPr="005E311C" w:rsidRDefault="0046298E" w:rsidP="0092290A">
      <w:pPr>
        <w:pStyle w:val="ListParagraph"/>
      </w:pPr>
      <w:r>
        <w:t>Following AWS</w:t>
      </w:r>
      <w:r w:rsidR="005E311C" w:rsidRPr="005E311C">
        <w:t xml:space="preserve"> best practices, </w:t>
      </w:r>
      <w:r w:rsidR="004B55BD">
        <w:t xml:space="preserve">the Quick Start </w:t>
      </w:r>
      <w:r w:rsidR="006708EA">
        <w:t xml:space="preserve">uses two Availability Zones and </w:t>
      </w:r>
      <w:r w:rsidR="004B55BD">
        <w:t>sets up</w:t>
      </w:r>
      <w:r w:rsidR="005E311C" w:rsidRPr="005E311C">
        <w:t xml:space="preserve"> </w:t>
      </w:r>
      <w:r w:rsidR="006708EA">
        <w:t>one</w:t>
      </w:r>
      <w:r w:rsidR="006708EA" w:rsidRPr="005E311C">
        <w:t xml:space="preserve"> </w:t>
      </w:r>
      <w:r w:rsidR="005E311C" w:rsidRPr="005E311C">
        <w:t>public subnet</w:t>
      </w:r>
      <w:r w:rsidR="006708EA">
        <w:t xml:space="preserve"> and two private subnets in each </w:t>
      </w:r>
      <w:r w:rsidR="002F1B8E">
        <w:t>Availability Zone</w:t>
      </w:r>
      <w:r w:rsidR="004B55BD">
        <w:t>.</w:t>
      </w:r>
      <w:r w:rsidR="005E311C" w:rsidRPr="005E311C">
        <w:t xml:space="preserve"> </w:t>
      </w:r>
      <w:r w:rsidR="00043E63">
        <w:t xml:space="preserve">For </w:t>
      </w:r>
      <w:r w:rsidR="00FD721E">
        <w:t xml:space="preserve">the SAS </w:t>
      </w:r>
      <w:del w:id="74" w:author="Penny Downey" w:date="2020-05-29T15:50:00Z">
        <w:r w:rsidR="00FD721E" w:rsidDel="009716E8">
          <w:delText>G</w:delText>
        </w:r>
        <w:r w:rsidR="00043E63" w:rsidDel="009716E8">
          <w:delText>rid</w:delText>
        </w:r>
      </w:del>
      <w:ins w:id="75" w:author="Penny Downey" w:date="2020-05-29T15:50:00Z">
        <w:r w:rsidR="009716E8">
          <w:t>grid</w:t>
        </w:r>
      </w:ins>
      <w:r w:rsidR="00043E63">
        <w:t xml:space="preserve"> infrastructure, </w:t>
      </w:r>
      <w:r w:rsidR="00FD721E">
        <w:t xml:space="preserve">the Quick Start uses the </w:t>
      </w:r>
      <w:r w:rsidR="00043E63">
        <w:t xml:space="preserve">two private subnets in </w:t>
      </w:r>
      <w:r w:rsidR="00FD721E">
        <w:t>one of these</w:t>
      </w:r>
      <w:r w:rsidR="00043E63">
        <w:t xml:space="preserve"> Availability Zone</w:t>
      </w:r>
      <w:r w:rsidR="00FD721E">
        <w:t>s</w:t>
      </w:r>
      <w:r w:rsidR="00DE192B">
        <w:t xml:space="preserve">. </w:t>
      </w:r>
      <w:r w:rsidR="00FD721E">
        <w:t>The p</w:t>
      </w:r>
      <w:r w:rsidR="00043E63">
        <w:t xml:space="preserve">rivate subnets in the second Availability Zone </w:t>
      </w:r>
      <w:r w:rsidR="007B49B4">
        <w:t>are used only if you choose Spectrum Scale for the storage stack</w:t>
      </w:r>
      <w:r w:rsidR="005E311C" w:rsidRPr="005E311C">
        <w:t>.</w:t>
      </w:r>
      <w:r w:rsidR="00FD721E">
        <w:t xml:space="preserve"> For tips on handling failover scenarios in this architecture, see the </w:t>
      </w:r>
      <w:hyperlink w:anchor="failover" w:history="1">
        <w:r w:rsidR="00FD721E" w:rsidRPr="00770E09">
          <w:rPr>
            <w:rStyle w:val="Hyperlink"/>
          </w:rPr>
          <w:t>FAQ</w:t>
        </w:r>
      </w:hyperlink>
      <w:r w:rsidR="00FD721E">
        <w:t>.</w:t>
      </w:r>
    </w:p>
    <w:p w14:paraId="606A42ED" w14:textId="452DCC24" w:rsidR="005E311C" w:rsidRDefault="00272008" w:rsidP="00901CCB">
      <w:pPr>
        <w:pStyle w:val="ListBullet"/>
      </w:pPr>
      <w:r>
        <w:t xml:space="preserve">In </w:t>
      </w:r>
      <w:r w:rsidR="003C542D">
        <w:t>a public subnet</w:t>
      </w:r>
      <w:r>
        <w:t>, a</w:t>
      </w:r>
      <w:r w:rsidR="000C1799">
        <w:t xml:space="preserve"> </w:t>
      </w:r>
      <w:r w:rsidR="005E311C" w:rsidRPr="005E311C">
        <w:t xml:space="preserve">Remote Desktop </w:t>
      </w:r>
      <w:r w:rsidR="00FF1FDE">
        <w:t>G</w:t>
      </w:r>
      <w:r w:rsidR="005E311C" w:rsidRPr="005E311C">
        <w:t xml:space="preserve">ateway </w:t>
      </w:r>
      <w:r>
        <w:t>in an Auto S</w:t>
      </w:r>
      <w:r w:rsidR="00043E63">
        <w:t xml:space="preserve">caling group with a default of </w:t>
      </w:r>
      <w:r>
        <w:t>one</w:t>
      </w:r>
      <w:r w:rsidR="00043E63">
        <w:t xml:space="preserve"> instance</w:t>
      </w:r>
      <w:r>
        <w:t>,</w:t>
      </w:r>
      <w:r w:rsidR="00043E63">
        <w:t xml:space="preserve"> </w:t>
      </w:r>
      <w:r w:rsidR="005E311C" w:rsidRPr="005E311C">
        <w:t xml:space="preserve">acting as a </w:t>
      </w:r>
      <w:r w:rsidR="000C1799">
        <w:t>j</w:t>
      </w:r>
      <w:r w:rsidR="005E311C" w:rsidRPr="005E311C">
        <w:t>ump host</w:t>
      </w:r>
      <w:r w:rsidR="003C542D">
        <w:t>.</w:t>
      </w:r>
      <w:r w:rsidR="005E311C" w:rsidRPr="005E311C">
        <w:t>*</w:t>
      </w:r>
      <w:r w:rsidR="00CB73B7">
        <w:t xml:space="preserve"> </w:t>
      </w:r>
    </w:p>
    <w:p w14:paraId="05812533" w14:textId="058302E8" w:rsidR="006C013E" w:rsidRPr="005E311C" w:rsidRDefault="006C013E" w:rsidP="00901CCB">
      <w:pPr>
        <w:pStyle w:val="ListBullet"/>
      </w:pPr>
      <w:r>
        <w:t xml:space="preserve">In </w:t>
      </w:r>
      <w:r w:rsidR="003C542D">
        <w:t>a</w:t>
      </w:r>
      <w:r>
        <w:t xml:space="preserve"> public subnet, a </w:t>
      </w:r>
      <w:r w:rsidRPr="006C013E">
        <w:t xml:space="preserve">Linux bastion host acting as an </w:t>
      </w:r>
      <w:r w:rsidR="00654613">
        <w:t>A</w:t>
      </w:r>
      <w:r w:rsidRPr="006C013E">
        <w:t xml:space="preserve">nsible </w:t>
      </w:r>
      <w:r w:rsidR="00654613">
        <w:t>C</w:t>
      </w:r>
      <w:r w:rsidRPr="006C013E">
        <w:t xml:space="preserve">ontroller </w:t>
      </w:r>
      <w:r w:rsidR="00654613">
        <w:t>H</w:t>
      </w:r>
      <w:r w:rsidRPr="006C013E">
        <w:t>ost</w:t>
      </w:r>
      <w:r w:rsidR="003C542D">
        <w:t>.</w:t>
      </w:r>
      <w:r>
        <w:t>*</w:t>
      </w:r>
    </w:p>
    <w:p w14:paraId="7B08F487" w14:textId="119A4708" w:rsidR="001C3F21" w:rsidRPr="00901CCB" w:rsidRDefault="00272008" w:rsidP="001C3F21">
      <w:pPr>
        <w:pStyle w:val="ListBullet"/>
      </w:pPr>
      <w:r>
        <w:t>In the public subnets, m</w:t>
      </w:r>
      <w:r w:rsidR="001C3F21" w:rsidRPr="00901CCB">
        <w:t xml:space="preserve">anaged </w:t>
      </w:r>
      <w:r w:rsidR="00897014">
        <w:t>NAT gateways to allow outbound i</w:t>
      </w:r>
      <w:r w:rsidR="001C3F21" w:rsidRPr="00901CCB">
        <w:t xml:space="preserve">nternet access for resources in the </w:t>
      </w:r>
      <w:r w:rsidR="001C3F21">
        <w:t>private</w:t>
      </w:r>
      <w:r w:rsidR="001C3F21" w:rsidRPr="00901CCB">
        <w:t xml:space="preserve"> subnets</w:t>
      </w:r>
      <w:r w:rsidR="003C542D">
        <w:t>.</w:t>
      </w:r>
      <w:r w:rsidR="001C3F21" w:rsidRPr="00901CCB">
        <w:t>*</w:t>
      </w:r>
    </w:p>
    <w:p w14:paraId="486D13BC" w14:textId="214DAFF5" w:rsidR="00512AD6" w:rsidRDefault="00272008" w:rsidP="00512AD6">
      <w:pPr>
        <w:pStyle w:val="ListBullet"/>
      </w:pPr>
      <w:r>
        <w:t>In the first private subnet</w:t>
      </w:r>
      <w:r w:rsidR="008943ED">
        <w:t xml:space="preserve"> of Availability Zone 1</w:t>
      </w:r>
      <w:r>
        <w:t>, f</w:t>
      </w:r>
      <w:r w:rsidR="00105BBA">
        <w:t xml:space="preserve">our </w:t>
      </w:r>
      <w:r>
        <w:t xml:space="preserve">EC2 instances for SAS </w:t>
      </w:r>
      <w:del w:id="76" w:author="Penny Downey" w:date="2020-05-29T15:50:00Z">
        <w:r w:rsidDel="009716E8">
          <w:delText>Grid</w:delText>
        </w:r>
      </w:del>
      <w:ins w:id="77" w:author="Penny Downey" w:date="2020-05-29T15:50:00Z">
        <w:r w:rsidR="009716E8">
          <w:t>grid</w:t>
        </w:r>
      </w:ins>
      <w:r w:rsidR="003C542D">
        <w:t>.</w:t>
      </w:r>
    </w:p>
    <w:p w14:paraId="12642E10" w14:textId="52B833BF" w:rsidR="005E311C" w:rsidRDefault="0055400E" w:rsidP="0092290A">
      <w:pPr>
        <w:pStyle w:val="ListParagraph"/>
      </w:pPr>
      <w:r>
        <w:t xml:space="preserve">You can choose </w:t>
      </w:r>
      <w:r w:rsidR="00D35D28">
        <w:t>2-20</w:t>
      </w:r>
      <w:r w:rsidR="00457A00">
        <w:t xml:space="preserve"> </w:t>
      </w:r>
      <w:r>
        <w:t>instances; see</w:t>
      </w:r>
      <w:r w:rsidRPr="005E311C">
        <w:t xml:space="preserve"> </w:t>
      </w:r>
      <w:r>
        <w:t xml:space="preserve">the </w:t>
      </w:r>
      <w:hyperlink w:anchor="_Planning_Yyour_Ddeployment" w:history="1">
        <w:r w:rsidRPr="0055400E">
          <w:rPr>
            <w:rStyle w:val="Hyperlink"/>
          </w:rPr>
          <w:t>Planning</w:t>
        </w:r>
      </w:hyperlink>
      <w:r>
        <w:t xml:space="preserve"> section</w:t>
      </w:r>
      <w:r w:rsidR="005E311C" w:rsidRPr="005E311C">
        <w:t xml:space="preserve"> for details.</w:t>
      </w:r>
    </w:p>
    <w:p w14:paraId="5B6511FD" w14:textId="2B0E7546" w:rsidR="00FD721E" w:rsidRDefault="008943ED" w:rsidP="00272008">
      <w:pPr>
        <w:pStyle w:val="ListBullet"/>
      </w:pPr>
      <w:r>
        <w:t>The components provisioned i</w:t>
      </w:r>
      <w:r w:rsidR="00272008">
        <w:t>n the second private subnet</w:t>
      </w:r>
      <w:r>
        <w:t xml:space="preserve"> of Availability Zone 1 depend on the storage stack you’ve selected.</w:t>
      </w:r>
    </w:p>
    <w:p w14:paraId="70FF82E9" w14:textId="6D6AA81C" w:rsidR="008943ED" w:rsidRDefault="008943ED" w:rsidP="0092290A">
      <w:pPr>
        <w:pStyle w:val="ListParagraph"/>
      </w:pPr>
      <w:r>
        <w:t>Lustre as storage stack:</w:t>
      </w:r>
    </w:p>
    <w:p w14:paraId="597CD091" w14:textId="77777777" w:rsidR="00FD721E" w:rsidRDefault="00FD721E" w:rsidP="00327F7B">
      <w:pPr>
        <w:pStyle w:val="ListBullet2"/>
      </w:pPr>
      <w:r>
        <w:t>O</w:t>
      </w:r>
      <w:r w:rsidR="005E311C" w:rsidRPr="00901CCB">
        <w:t xml:space="preserve">ne EC2 instance acting as </w:t>
      </w:r>
      <w:r w:rsidR="0055400E" w:rsidRPr="00901CCB">
        <w:t xml:space="preserve">a </w:t>
      </w:r>
      <w:r w:rsidR="005E311C" w:rsidRPr="00901CCB">
        <w:t>Lustre MG</w:t>
      </w:r>
      <w:r w:rsidR="00FD4AA2" w:rsidRPr="00901CCB">
        <w:t>T</w:t>
      </w:r>
      <w:r w:rsidR="004F4B57" w:rsidRPr="00901CCB">
        <w:t xml:space="preserve"> </w:t>
      </w:r>
      <w:r w:rsidR="00272008">
        <w:t>(Management) node</w:t>
      </w:r>
    </w:p>
    <w:p w14:paraId="67A2C7A3" w14:textId="31B06832" w:rsidR="005E311C" w:rsidRPr="00901CCB" w:rsidRDefault="00FD721E" w:rsidP="00327F7B">
      <w:pPr>
        <w:pStyle w:val="ListBullet2"/>
      </w:pPr>
      <w:r>
        <w:t xml:space="preserve">One </w:t>
      </w:r>
      <w:r w:rsidR="00272008">
        <w:t xml:space="preserve">EC2 instance </w:t>
      </w:r>
      <w:r w:rsidR="00FD4AA2" w:rsidRPr="00901CCB">
        <w:t xml:space="preserve">acting as </w:t>
      </w:r>
      <w:r w:rsidR="0055400E" w:rsidRPr="00901CCB">
        <w:t xml:space="preserve">a </w:t>
      </w:r>
      <w:r w:rsidR="00FD4AA2" w:rsidRPr="00901CCB">
        <w:t>Lustre MDT</w:t>
      </w:r>
      <w:r w:rsidR="00272008">
        <w:t xml:space="preserve"> (Metadata) node</w:t>
      </w:r>
    </w:p>
    <w:p w14:paraId="6AD1A323" w14:textId="51116D24" w:rsidR="005E311C" w:rsidRDefault="00105BBA" w:rsidP="00327F7B">
      <w:pPr>
        <w:pStyle w:val="ListBullet2"/>
      </w:pPr>
      <w:r>
        <w:t>3</w:t>
      </w:r>
      <w:r w:rsidR="00272008">
        <w:t xml:space="preserve"> EC2 instances for OSS nodes</w:t>
      </w:r>
      <w:r w:rsidR="00D35D28">
        <w:t xml:space="preserve"> (you can choose up to 15 nodes)</w:t>
      </w:r>
    </w:p>
    <w:p w14:paraId="2494D239" w14:textId="47364B15" w:rsidR="008943ED" w:rsidRDefault="008943ED" w:rsidP="0092290A">
      <w:pPr>
        <w:pStyle w:val="ListParagraph"/>
      </w:pPr>
      <w:r>
        <w:t>IBM Spectrum Scale as storage stack:</w:t>
      </w:r>
    </w:p>
    <w:p w14:paraId="4CE53568" w14:textId="4B646305" w:rsidR="008943ED" w:rsidRDefault="00403239" w:rsidP="008943ED">
      <w:pPr>
        <w:pStyle w:val="ListBullet2"/>
      </w:pPr>
      <w:r>
        <w:t>2-64</w:t>
      </w:r>
      <w:r w:rsidR="008943ED">
        <w:t xml:space="preserve"> EC2 instances acting as server nodes launched in an Auto Scaling group</w:t>
      </w:r>
    </w:p>
    <w:p w14:paraId="103EC83A" w14:textId="05AC012C" w:rsidR="008943ED" w:rsidRPr="00901CCB" w:rsidRDefault="008943ED" w:rsidP="008943ED">
      <w:pPr>
        <w:pStyle w:val="ListBullet2"/>
      </w:pPr>
      <w:r>
        <w:t>One EC2 instance acting as a compute (management) node launched in an Auto Scaling group</w:t>
      </w:r>
    </w:p>
    <w:p w14:paraId="0EC70A42" w14:textId="0E4D9A44" w:rsidR="008F5DC6" w:rsidRPr="00901CCB" w:rsidRDefault="005E311C" w:rsidP="00901CCB">
      <w:pPr>
        <w:pStyle w:val="ListBullet"/>
      </w:pPr>
      <w:r w:rsidRPr="00901CCB">
        <w:t>Security group</w:t>
      </w:r>
      <w:r w:rsidR="008F5DC6" w:rsidRPr="00901CCB">
        <w:t>s for the following stacks:</w:t>
      </w:r>
    </w:p>
    <w:p w14:paraId="625CDF16" w14:textId="06F2227C" w:rsidR="005E311C" w:rsidRPr="005E311C" w:rsidRDefault="008F5DC6" w:rsidP="00327F7B">
      <w:pPr>
        <w:pStyle w:val="ListBullet2"/>
      </w:pPr>
      <w:r>
        <w:t>Remote Desktop Gateway:</w:t>
      </w:r>
      <w:r w:rsidR="005E311C" w:rsidRPr="005E311C">
        <w:t xml:space="preserve"> </w:t>
      </w:r>
      <w:r>
        <w:t>A</w:t>
      </w:r>
      <w:r w:rsidR="005E311C" w:rsidRPr="005E311C">
        <w:t>llows port 3389 for RDP access (to the bastion host)</w:t>
      </w:r>
    </w:p>
    <w:p w14:paraId="1FE733D9" w14:textId="49458E4D" w:rsidR="005E311C" w:rsidRPr="005E311C" w:rsidRDefault="005E311C" w:rsidP="00327F7B">
      <w:pPr>
        <w:pStyle w:val="ListBullet2"/>
      </w:pPr>
      <w:r w:rsidRPr="005E311C">
        <w:t>SAS</w:t>
      </w:r>
      <w:r w:rsidR="008F5DC6">
        <w:t xml:space="preserve"> </w:t>
      </w:r>
      <w:del w:id="78" w:author="Penny Downey" w:date="2020-05-29T15:50:00Z">
        <w:r w:rsidRPr="005E311C" w:rsidDel="009716E8">
          <w:delText>Grid</w:delText>
        </w:r>
      </w:del>
      <w:ins w:id="79" w:author="Penny Downey" w:date="2020-05-29T15:50:00Z">
        <w:r w:rsidR="009716E8">
          <w:t>grid</w:t>
        </w:r>
      </w:ins>
      <w:r w:rsidR="008F5DC6">
        <w:t>:</w:t>
      </w:r>
      <w:r w:rsidRPr="005E311C">
        <w:t xml:space="preserve"> </w:t>
      </w:r>
      <w:r w:rsidR="008F5DC6">
        <w:t>A</w:t>
      </w:r>
      <w:r w:rsidRPr="005E311C">
        <w:t>llows connectivity on all ports for all SAS</w:t>
      </w:r>
      <w:r w:rsidR="008F5DC6">
        <w:t xml:space="preserve"> </w:t>
      </w:r>
      <w:del w:id="80" w:author="Penny Downey" w:date="2020-05-29T15:50:00Z">
        <w:r w:rsidRPr="005E311C" w:rsidDel="009716E8">
          <w:delText>Grid</w:delText>
        </w:r>
      </w:del>
      <w:ins w:id="81" w:author="Penny Downey" w:date="2020-05-29T15:50:00Z">
        <w:r w:rsidR="009716E8">
          <w:t>grid</w:t>
        </w:r>
      </w:ins>
      <w:r w:rsidRPr="005E311C">
        <w:t xml:space="preserve"> hosts</w:t>
      </w:r>
      <w:r w:rsidR="00105BBA">
        <w:t>, Lustre hosts</w:t>
      </w:r>
      <w:r w:rsidR="00F31B15">
        <w:t>,</w:t>
      </w:r>
      <w:r w:rsidRPr="005E311C">
        <w:t xml:space="preserve"> and </w:t>
      </w:r>
      <w:r w:rsidR="008F5DC6">
        <w:t>Remote Desktop Gateway</w:t>
      </w:r>
      <w:r w:rsidR="008F5DC6" w:rsidRPr="005E311C">
        <w:t xml:space="preserve"> </w:t>
      </w:r>
      <w:r w:rsidRPr="005E311C">
        <w:t>host</w:t>
      </w:r>
    </w:p>
    <w:p w14:paraId="2C8FAEC5" w14:textId="670F5C81" w:rsidR="008943ED" w:rsidRDefault="008943ED" w:rsidP="008943ED">
      <w:pPr>
        <w:pStyle w:val="ListBullet2"/>
      </w:pPr>
      <w:r>
        <w:t xml:space="preserve">IBM Spectrum Scale (if selected): Allows connectivity on all ports for all SAS </w:t>
      </w:r>
      <w:del w:id="82" w:author="Penny Downey" w:date="2020-05-29T15:50:00Z">
        <w:r w:rsidDel="009716E8">
          <w:delText>Grid</w:delText>
        </w:r>
      </w:del>
      <w:ins w:id="83" w:author="Penny Downey" w:date="2020-05-29T15:50:00Z">
        <w:r w:rsidR="009716E8">
          <w:t>grid</w:t>
        </w:r>
      </w:ins>
      <w:r>
        <w:t xml:space="preserve"> hosts, IBM Spectrum Scale server nodes, IBM Spectrum Scale compute nodes, and Remote Desktop Gateway host</w:t>
      </w:r>
    </w:p>
    <w:p w14:paraId="03BCD20B" w14:textId="28113EBB" w:rsidR="005E311C" w:rsidRDefault="005E311C" w:rsidP="00327F7B">
      <w:pPr>
        <w:pStyle w:val="ListBullet2"/>
      </w:pPr>
      <w:r w:rsidRPr="005E311C">
        <w:t>Lustre</w:t>
      </w:r>
      <w:r w:rsidR="008943ED">
        <w:t xml:space="preserve"> (if selected)</w:t>
      </w:r>
      <w:r w:rsidR="008F5DC6">
        <w:t>:</w:t>
      </w:r>
      <w:r w:rsidRPr="005E311C">
        <w:t xml:space="preserve"> </w:t>
      </w:r>
      <w:r w:rsidR="008F5DC6">
        <w:t>A</w:t>
      </w:r>
      <w:r w:rsidRPr="005E311C">
        <w:t>llows connectivity on all ports for all SAS</w:t>
      </w:r>
      <w:r w:rsidR="008F5DC6">
        <w:t xml:space="preserve"> </w:t>
      </w:r>
      <w:del w:id="84" w:author="Penny Downey" w:date="2020-05-29T15:50:00Z">
        <w:r w:rsidRPr="005E311C" w:rsidDel="009716E8">
          <w:delText>Grid</w:delText>
        </w:r>
      </w:del>
      <w:ins w:id="85" w:author="Penny Downey" w:date="2020-05-29T15:50:00Z">
        <w:r w:rsidR="009716E8">
          <w:t>grid</w:t>
        </w:r>
      </w:ins>
      <w:r w:rsidRPr="005E311C">
        <w:t xml:space="preserve"> hosts, Lustre hosts</w:t>
      </w:r>
      <w:r w:rsidR="008F5DC6">
        <w:t>,</w:t>
      </w:r>
      <w:r w:rsidRPr="005E311C">
        <w:t xml:space="preserve"> and </w:t>
      </w:r>
      <w:r w:rsidR="008F5DC6">
        <w:t>Remote Desktop Gateway</w:t>
      </w:r>
      <w:r w:rsidR="008F5DC6" w:rsidRPr="005E311C">
        <w:t xml:space="preserve"> </w:t>
      </w:r>
      <w:r w:rsidRPr="005E311C">
        <w:t>host</w:t>
      </w:r>
    </w:p>
    <w:p w14:paraId="759C637D" w14:textId="45DF2F98" w:rsidR="006C013E" w:rsidRDefault="001D4754" w:rsidP="00327F7B">
      <w:pPr>
        <w:pStyle w:val="ListBullet2"/>
      </w:pPr>
      <w:r>
        <w:t xml:space="preserve">Amazon </w:t>
      </w:r>
      <w:r w:rsidR="006C013E">
        <w:t xml:space="preserve">DynamoDB: </w:t>
      </w:r>
      <w:r w:rsidR="00654613">
        <w:t xml:space="preserve">Used </w:t>
      </w:r>
      <w:r w:rsidR="006C013E">
        <w:t xml:space="preserve">for </w:t>
      </w:r>
      <w:r w:rsidR="00654613">
        <w:t xml:space="preserve">tracking AMI </w:t>
      </w:r>
      <w:r w:rsidR="006C013E">
        <w:t>backups of EC2 instances</w:t>
      </w:r>
      <w:r w:rsidR="00654613">
        <w:t xml:space="preserve"> launched by the Quick Start</w:t>
      </w:r>
      <w:r w:rsidR="006C013E">
        <w:t>.</w:t>
      </w:r>
    </w:p>
    <w:p w14:paraId="15F87D92" w14:textId="00818BFC" w:rsidR="005E311C" w:rsidRPr="00E61CA3" w:rsidRDefault="00901CCB" w:rsidP="00901CCB">
      <w:pPr>
        <w:pStyle w:val="Alert"/>
      </w:pPr>
      <w:r w:rsidRPr="00901CCB">
        <w:rPr>
          <w:b/>
        </w:rPr>
        <w:t>*</w:t>
      </w:r>
      <w:r w:rsidR="005E311C" w:rsidRPr="00E61CA3">
        <w:t xml:space="preserve"> </w:t>
      </w:r>
      <w:r>
        <w:t xml:space="preserve">  </w:t>
      </w:r>
      <w:r w:rsidR="005E311C" w:rsidRPr="00E61CA3">
        <w:t>The template that deploys the Quick Start into an existing VPC skips the tasks marked by asterisks.</w:t>
      </w:r>
    </w:p>
    <w:p w14:paraId="0C697613" w14:textId="4BC83AB2" w:rsidR="00BF519E" w:rsidRDefault="00D40CE7" w:rsidP="009808A4">
      <w:pPr>
        <w:pStyle w:val="Heading2"/>
        <w:spacing w:before="400" w:after="100"/>
      </w:pPr>
      <w:bookmarkStart w:id="86" w:name="_Toc533164285"/>
      <w:r>
        <w:t>Prerequisites</w:t>
      </w:r>
      <w:bookmarkEnd w:id="86"/>
    </w:p>
    <w:p w14:paraId="62FE69D1" w14:textId="422219AA" w:rsidR="008B6A58" w:rsidRDefault="008B6A58" w:rsidP="008B6A58">
      <w:pPr>
        <w:pStyle w:val="Heading3"/>
        <w:spacing w:after="100"/>
      </w:pPr>
      <w:bookmarkStart w:id="87" w:name="_Specialized_Knowledge"/>
      <w:bookmarkStart w:id="88" w:name="_Toc533164286"/>
      <w:bookmarkEnd w:id="87"/>
      <w:r>
        <w:t>Specialized Knowledge</w:t>
      </w:r>
      <w:bookmarkEnd w:id="88"/>
    </w:p>
    <w:p w14:paraId="1CE315A7" w14:textId="6EE37829"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w:t>
      </w:r>
      <w:r w:rsidR="001D4754">
        <w:t xml:space="preserve">(If </w:t>
      </w:r>
      <w:r w:rsidR="001D4754" w:rsidRPr="00AE1455">
        <w:t xml:space="preserve">you are new to AWS, see </w:t>
      </w:r>
      <w:hyperlink r:id="rId22" w:history="1">
        <w:r w:rsidR="001D4754">
          <w:rPr>
            <w:rStyle w:val="Hyperlink"/>
          </w:rPr>
          <w:t>Getting Started with AWS</w:t>
        </w:r>
      </w:hyperlink>
      <w:r w:rsidR="001D4754" w:rsidRPr="00AE1455">
        <w:t>.</w:t>
      </w:r>
      <w:r w:rsidR="001D4754">
        <w:t>)</w:t>
      </w:r>
    </w:p>
    <w:p w14:paraId="1C9B930E" w14:textId="77777777" w:rsidR="001D4754" w:rsidRPr="001D4754" w:rsidRDefault="001D1B6C" w:rsidP="001D4754">
      <w:pPr>
        <w:pStyle w:val="ListBullet"/>
        <w:spacing w:after="60"/>
        <w:rPr>
          <w:rStyle w:val="Hyperlink"/>
          <w:color w:val="212120"/>
          <w:u w:val="none"/>
        </w:rPr>
      </w:pPr>
      <w:hyperlink r:id="rId23" w:history="1">
        <w:r w:rsidR="001D4754" w:rsidRPr="00021AFC">
          <w:rPr>
            <w:rStyle w:val="Hyperlink"/>
          </w:rPr>
          <w:t>Amazon DynamoDB</w:t>
        </w:r>
      </w:hyperlink>
    </w:p>
    <w:p w14:paraId="01400ACC" w14:textId="77777777" w:rsidR="001D4754" w:rsidRDefault="001D1B6C" w:rsidP="001D4754">
      <w:pPr>
        <w:pStyle w:val="ListBullet"/>
        <w:spacing w:after="60"/>
      </w:pPr>
      <w:hyperlink r:id="rId24" w:history="1">
        <w:r w:rsidR="001D4754" w:rsidRPr="00677D4E">
          <w:rPr>
            <w:rStyle w:val="Hyperlink"/>
          </w:rPr>
          <w:t>Amazon EBS</w:t>
        </w:r>
      </w:hyperlink>
      <w:r w:rsidR="001D4754">
        <w:t xml:space="preserve"> </w:t>
      </w:r>
    </w:p>
    <w:p w14:paraId="675444DD" w14:textId="77777777" w:rsidR="001D4754" w:rsidRDefault="001D1B6C" w:rsidP="001D4754">
      <w:pPr>
        <w:pStyle w:val="ListBullet"/>
        <w:spacing w:after="60"/>
      </w:pPr>
      <w:hyperlink r:id="rId25" w:history="1">
        <w:r w:rsidR="001D4754" w:rsidRPr="00677D4E">
          <w:rPr>
            <w:rStyle w:val="Hyperlink"/>
          </w:rPr>
          <w:t>Amazon EC2</w:t>
        </w:r>
      </w:hyperlink>
      <w:r w:rsidR="001D4754">
        <w:t xml:space="preserve"> </w:t>
      </w:r>
    </w:p>
    <w:p w14:paraId="5FCEEB2B" w14:textId="77777777" w:rsidR="001D4754" w:rsidRDefault="001D1B6C" w:rsidP="001D4754">
      <w:pPr>
        <w:pStyle w:val="ListBullet"/>
        <w:spacing w:after="60"/>
      </w:pPr>
      <w:hyperlink r:id="rId26" w:history="1">
        <w:r w:rsidR="001D4754" w:rsidRPr="00C40483">
          <w:rPr>
            <w:rStyle w:val="Hyperlink"/>
          </w:rPr>
          <w:t>Amazon S3</w:t>
        </w:r>
      </w:hyperlink>
    </w:p>
    <w:p w14:paraId="2002073E" w14:textId="57C9908A" w:rsidR="00677D4E" w:rsidRDefault="001D1B6C" w:rsidP="00A6007F">
      <w:pPr>
        <w:pStyle w:val="ListBullet"/>
        <w:spacing w:after="60"/>
      </w:pPr>
      <w:hyperlink r:id="rId27" w:history="1">
        <w:r w:rsidR="00677D4E" w:rsidRPr="00677D4E">
          <w:rPr>
            <w:rStyle w:val="Hyperlink"/>
          </w:rPr>
          <w:t>Amazon VPC</w:t>
        </w:r>
      </w:hyperlink>
      <w:r w:rsidR="00677D4E" w:rsidRPr="00677D4E">
        <w:t xml:space="preserve"> </w:t>
      </w:r>
    </w:p>
    <w:p w14:paraId="605DAA65" w14:textId="47D64415" w:rsidR="00D2297A" w:rsidRPr="006C013E" w:rsidRDefault="001D1B6C" w:rsidP="001D4754">
      <w:pPr>
        <w:pStyle w:val="ListBullet"/>
        <w:spacing w:after="280"/>
        <w:rPr>
          <w:rStyle w:val="Hyperlink"/>
          <w:color w:val="212120"/>
          <w:u w:val="none"/>
        </w:rPr>
      </w:pPr>
      <w:hyperlink r:id="rId28" w:history="1">
        <w:r w:rsidR="00D2297A" w:rsidRPr="00D2297A">
          <w:rPr>
            <w:rStyle w:val="Hyperlink"/>
          </w:rPr>
          <w:t>A</w:t>
        </w:r>
        <w:r w:rsidR="001D4754">
          <w:rPr>
            <w:rStyle w:val="Hyperlink"/>
          </w:rPr>
          <w:t>WS A</w:t>
        </w:r>
        <w:r w:rsidR="00D2297A" w:rsidRPr="00D2297A">
          <w:rPr>
            <w:rStyle w:val="Hyperlink"/>
          </w:rPr>
          <w:t>uto Scaling</w:t>
        </w:r>
      </w:hyperlink>
    </w:p>
    <w:p w14:paraId="774B30F2" w14:textId="092DA838" w:rsidR="0044694D" w:rsidRDefault="0044694D" w:rsidP="00901CCB">
      <w:pPr>
        <w:pStyle w:val="Heading2"/>
        <w:spacing w:before="280"/>
      </w:pPr>
      <w:bookmarkStart w:id="89" w:name="_Automated_Deployment"/>
      <w:bookmarkStart w:id="90" w:name="_Deployment_Options"/>
      <w:bookmarkStart w:id="91" w:name="_Toc462612194"/>
      <w:bookmarkStart w:id="92" w:name="_Toc470792037"/>
      <w:bookmarkStart w:id="93" w:name="_Toc533164287"/>
      <w:bookmarkEnd w:id="89"/>
      <w:bookmarkEnd w:id="90"/>
      <w:r>
        <w:t xml:space="preserve">Deployment </w:t>
      </w:r>
      <w:bookmarkEnd w:id="91"/>
      <w:r>
        <w:t>Options</w:t>
      </w:r>
      <w:bookmarkEnd w:id="92"/>
      <w:bookmarkEnd w:id="93"/>
    </w:p>
    <w:p w14:paraId="1AA19D7E" w14:textId="796D03FB" w:rsidR="0044694D" w:rsidRDefault="0044694D" w:rsidP="0044694D">
      <w:pPr>
        <w:spacing w:after="140"/>
      </w:pPr>
      <w:r>
        <w:t>This Quick Start provides two deployment options:</w:t>
      </w:r>
    </w:p>
    <w:p w14:paraId="3E0FB7A6" w14:textId="369556A0" w:rsidR="00EC227C" w:rsidRPr="00CC5D81" w:rsidRDefault="00EC227C" w:rsidP="00901CCB">
      <w:pPr>
        <w:pStyle w:val="ListBullet"/>
      </w:pPr>
      <w:r>
        <w:rPr>
          <w:b/>
          <w:bCs/>
        </w:rPr>
        <w:t>Deploy</w:t>
      </w:r>
      <w:r w:rsidR="00F26070">
        <w:rPr>
          <w:b/>
          <w:bCs/>
        </w:rPr>
        <w:t xml:space="preserve"> </w:t>
      </w:r>
      <w:r>
        <w:rPr>
          <w:b/>
          <w:bCs/>
        </w:rPr>
        <w:t xml:space="preserve">SAS </w:t>
      </w:r>
      <w:del w:id="94" w:author="Penny Downey" w:date="2020-05-29T15:50:00Z">
        <w:r w:rsidDel="009716E8">
          <w:rPr>
            <w:b/>
            <w:bCs/>
          </w:rPr>
          <w:delText>Grid</w:delText>
        </w:r>
      </w:del>
      <w:ins w:id="95" w:author="Penny Downey" w:date="2020-05-29T15:50:00Z">
        <w:r w:rsidR="009716E8">
          <w:rPr>
            <w:b/>
            <w:bCs/>
          </w:rPr>
          <w:t>grid</w:t>
        </w:r>
      </w:ins>
      <w:r w:rsidRPr="00CC5D81">
        <w:rPr>
          <w:b/>
          <w:bCs/>
        </w:rPr>
        <w:t xml:space="preserve"> into a new VPC</w:t>
      </w:r>
      <w:r w:rsidRPr="00CC5D81">
        <w:t xml:space="preserve"> (end-to-end deployment)</w:t>
      </w:r>
      <w:r>
        <w:t>. This option</w:t>
      </w:r>
      <w:r w:rsidRPr="00CC5D81">
        <w:t xml:space="preserve"> builds </w:t>
      </w:r>
      <w:r>
        <w:t xml:space="preserve">a new AWS environment consisting of </w:t>
      </w:r>
      <w:r w:rsidRPr="00CC5D81">
        <w:t xml:space="preserve">the VPC, subnets, </w:t>
      </w:r>
      <w:r w:rsidRPr="008F5DC6">
        <w:t>NAT gateway</w:t>
      </w:r>
      <w:r w:rsidR="00F26070">
        <w:t>,</w:t>
      </w:r>
      <w:r w:rsidRPr="00CC5D81">
        <w:t xml:space="preserve"> and </w:t>
      </w:r>
      <w:r>
        <w:t xml:space="preserve">other components, and then deploys SAS </w:t>
      </w:r>
      <w:del w:id="96" w:author="Penny Downey" w:date="2020-05-29T15:51:00Z">
        <w:r w:rsidDel="009716E8">
          <w:delText>Grid</w:delText>
        </w:r>
      </w:del>
      <w:ins w:id="97" w:author="Penny Downey" w:date="2020-05-29T15:51:00Z">
        <w:r w:rsidR="009716E8">
          <w:t>grid</w:t>
        </w:r>
      </w:ins>
      <w:r w:rsidR="00F26070">
        <w:t xml:space="preserve"> </w:t>
      </w:r>
      <w:r w:rsidRPr="00875666">
        <w:t xml:space="preserve">into </w:t>
      </w:r>
      <w:r>
        <w:t>this</w:t>
      </w:r>
      <w:r w:rsidRPr="00875666">
        <w:t xml:space="preserve"> new VPC.</w:t>
      </w:r>
    </w:p>
    <w:p w14:paraId="7C053CA2" w14:textId="2CB0E34A" w:rsidR="00EC227C" w:rsidRDefault="00EC227C" w:rsidP="00901CCB">
      <w:pPr>
        <w:pStyle w:val="ListBullet"/>
      </w:pPr>
      <w:r>
        <w:rPr>
          <w:b/>
          <w:bCs/>
        </w:rPr>
        <w:t xml:space="preserve">Deploy SAS </w:t>
      </w:r>
      <w:del w:id="98" w:author="Penny Downey" w:date="2020-05-29T15:51:00Z">
        <w:r w:rsidDel="009716E8">
          <w:rPr>
            <w:b/>
            <w:bCs/>
          </w:rPr>
          <w:delText>Grid</w:delText>
        </w:r>
      </w:del>
      <w:ins w:id="99" w:author="Penny Downey" w:date="2020-05-29T15:51:00Z">
        <w:r w:rsidR="009716E8">
          <w:rPr>
            <w:b/>
            <w:bCs/>
          </w:rPr>
          <w:t>grid</w:t>
        </w:r>
      </w:ins>
      <w:r>
        <w:rPr>
          <w:b/>
          <w:bCs/>
        </w:rPr>
        <w:t xml:space="preserve"> </w:t>
      </w:r>
      <w:r w:rsidRPr="00CC5D81">
        <w:rPr>
          <w:b/>
          <w:bCs/>
        </w:rPr>
        <w:t>into an existing VPC</w:t>
      </w:r>
      <w:r>
        <w:t xml:space="preserve">. This option </w:t>
      </w:r>
      <w:r w:rsidRPr="00CC5D81">
        <w:t xml:space="preserve">provisions </w:t>
      </w:r>
      <w:r>
        <w:t xml:space="preserve">SAS </w:t>
      </w:r>
      <w:del w:id="100" w:author="Penny Downey" w:date="2020-05-29T15:51:00Z">
        <w:r w:rsidDel="009716E8">
          <w:delText>Grid</w:delText>
        </w:r>
      </w:del>
      <w:ins w:id="101" w:author="Penny Downey" w:date="2020-05-29T15:51:00Z">
        <w:r w:rsidR="009716E8">
          <w:t>grid</w:t>
        </w:r>
      </w:ins>
      <w:r w:rsidRPr="00CC5D81">
        <w:t xml:space="preserve"> in your existing </w:t>
      </w:r>
      <w:r>
        <w:t xml:space="preserve">AWS </w:t>
      </w:r>
      <w:r w:rsidRPr="00CC5D81">
        <w:t>infrastructure.</w:t>
      </w:r>
    </w:p>
    <w:p w14:paraId="6FF4112E" w14:textId="6A628BA0" w:rsidR="00EC227C" w:rsidRDefault="00EC227C" w:rsidP="004B55BD">
      <w:r>
        <w:t xml:space="preserve">The Quick Start provides separate templates for these options. It also lets </w:t>
      </w:r>
      <w:r w:rsidRPr="00E61CA3">
        <w:t xml:space="preserve">you configure additional settings such as </w:t>
      </w:r>
      <w:r w:rsidR="00F26070">
        <w:t>i</w:t>
      </w:r>
      <w:r w:rsidRPr="00E61CA3">
        <w:t xml:space="preserve">nfrastructure size, </w:t>
      </w:r>
      <w:r w:rsidR="00F26070">
        <w:t xml:space="preserve">CIDR blocks for the </w:t>
      </w:r>
      <w:r w:rsidRPr="00E61CA3">
        <w:t>VPC</w:t>
      </w:r>
      <w:r w:rsidR="00F26070">
        <w:t xml:space="preserve"> and s</w:t>
      </w:r>
      <w:r w:rsidRPr="00E61CA3">
        <w:t>ubnet</w:t>
      </w:r>
      <w:r w:rsidR="00F26070">
        <w:t>s</w:t>
      </w:r>
      <w:r w:rsidRPr="00E61CA3">
        <w:t>, and EBS volume size</w:t>
      </w:r>
      <w:r w:rsidR="00F26070">
        <w:t>s</w:t>
      </w:r>
      <w:r w:rsidRPr="00E61CA3">
        <w:t>, as discussed later in this guide</w:t>
      </w:r>
      <w:r>
        <w:t>.</w:t>
      </w:r>
    </w:p>
    <w:p w14:paraId="06538B83" w14:textId="7CA8F449" w:rsidR="00E973EB" w:rsidRDefault="00D2297A" w:rsidP="00D2297A">
      <w:pPr>
        <w:pStyle w:val="Alert"/>
        <w:rPr>
          <w:rStyle w:val="Hyperlink"/>
        </w:rPr>
      </w:pPr>
      <w:r w:rsidRPr="00D2297A">
        <w:rPr>
          <w:b/>
        </w:rPr>
        <w:t>Note</w:t>
      </w:r>
      <w:r w:rsidR="00FF1FDE">
        <w:rPr>
          <w:b/>
        </w:rPr>
        <w:t xml:space="preserve">     </w:t>
      </w:r>
      <w:r w:rsidR="00436014">
        <w:t xml:space="preserve">For a list of </w:t>
      </w:r>
      <w:r w:rsidR="00B01C9D">
        <w:t xml:space="preserve">supported </w:t>
      </w:r>
      <w:r w:rsidR="00436014">
        <w:t xml:space="preserve">regions </w:t>
      </w:r>
      <w:r w:rsidR="00B01C9D">
        <w:t>for</w:t>
      </w:r>
      <w:r w:rsidR="00436014">
        <w:t xml:space="preserve"> Lustre Software, see </w:t>
      </w:r>
      <w:hyperlink r:id="rId29" w:history="1">
        <w:r w:rsidR="00D35D28">
          <w:rPr>
            <w:rStyle w:val="Hyperlink"/>
          </w:rPr>
          <w:t>DDN C</w:t>
        </w:r>
        <w:r w:rsidR="00B01C9D" w:rsidRPr="00B01C9D">
          <w:rPr>
            <w:rStyle w:val="Hyperlink"/>
          </w:rPr>
          <w:t>loud Edition for Lustre* software</w:t>
        </w:r>
      </w:hyperlink>
      <w:r w:rsidR="00B01C9D">
        <w:t xml:space="preserve"> in AWS Marketplace.</w:t>
      </w:r>
    </w:p>
    <w:p w14:paraId="7DD8AAF5" w14:textId="344B31A0" w:rsidR="00E973EB" w:rsidRDefault="00D32166" w:rsidP="009808A4">
      <w:pPr>
        <w:pStyle w:val="Heading2"/>
        <w:spacing w:before="400"/>
      </w:pPr>
      <w:bookmarkStart w:id="102" w:name="_Planning_Yyour_Ddeployment"/>
      <w:bookmarkStart w:id="103" w:name="_Planning_Your_Deployment"/>
      <w:bookmarkStart w:id="104" w:name="_Toc533164288"/>
      <w:bookmarkEnd w:id="102"/>
      <w:bookmarkEnd w:id="103"/>
      <w:r w:rsidRPr="004A2BE3">
        <w:t xml:space="preserve">Planning </w:t>
      </w:r>
      <w:r w:rsidR="00ED1AA1" w:rsidRPr="004A2BE3">
        <w:t>Y</w:t>
      </w:r>
      <w:r w:rsidRPr="004A2BE3">
        <w:t xml:space="preserve">our </w:t>
      </w:r>
      <w:r w:rsidR="00ED1AA1" w:rsidRPr="004A2BE3">
        <w:t>D</w:t>
      </w:r>
      <w:r w:rsidRPr="004A2BE3">
        <w:t>eployment</w:t>
      </w:r>
      <w:bookmarkEnd w:id="104"/>
    </w:p>
    <w:p w14:paraId="0F5BCE01" w14:textId="6EC196DF" w:rsidR="006C013E" w:rsidRPr="008A0027" w:rsidRDefault="006C013E" w:rsidP="006C013E">
      <w:pPr>
        <w:rPr>
          <w:lang w:val="en-GB"/>
        </w:rPr>
      </w:pPr>
      <w:r w:rsidRPr="008A0027">
        <w:rPr>
          <w:lang w:val="en-GB"/>
        </w:rPr>
        <w:t xml:space="preserve">Based on the number of </w:t>
      </w:r>
      <w:r w:rsidR="008A0027">
        <w:rPr>
          <w:lang w:val="en-GB"/>
        </w:rPr>
        <w:t xml:space="preserve">CPU </w:t>
      </w:r>
      <w:r w:rsidRPr="008A0027">
        <w:rPr>
          <w:lang w:val="en-GB"/>
        </w:rPr>
        <w:t xml:space="preserve">cores </w:t>
      </w:r>
      <w:r w:rsidR="008A0027">
        <w:rPr>
          <w:lang w:val="en-GB"/>
        </w:rPr>
        <w:t>you</w:t>
      </w:r>
      <w:r w:rsidRPr="008A0027">
        <w:rPr>
          <w:lang w:val="en-GB"/>
        </w:rPr>
        <w:t xml:space="preserve"> ha</w:t>
      </w:r>
      <w:r w:rsidR="008A0027">
        <w:rPr>
          <w:lang w:val="en-GB"/>
        </w:rPr>
        <w:t>ve</w:t>
      </w:r>
      <w:r w:rsidRPr="008A0027">
        <w:rPr>
          <w:lang w:val="en-GB"/>
        </w:rPr>
        <w:t xml:space="preserve"> bought for the SAS software license</w:t>
      </w:r>
      <w:r w:rsidR="00654613">
        <w:rPr>
          <w:lang w:val="en-GB"/>
        </w:rPr>
        <w:t xml:space="preserve">, </w:t>
      </w:r>
      <w:r w:rsidR="002E344A">
        <w:rPr>
          <w:lang w:val="en-GB"/>
        </w:rPr>
        <w:t xml:space="preserve">you can specify </w:t>
      </w:r>
      <w:r w:rsidRPr="008A0027">
        <w:rPr>
          <w:lang w:val="en-GB"/>
        </w:rPr>
        <w:t xml:space="preserve">the number of EC2 instances </w:t>
      </w:r>
      <w:r w:rsidR="001D4754">
        <w:rPr>
          <w:lang w:val="en-GB"/>
        </w:rPr>
        <w:t>for the Quick Start to</w:t>
      </w:r>
      <w:r w:rsidR="00654613">
        <w:rPr>
          <w:lang w:val="en-GB"/>
        </w:rPr>
        <w:t xml:space="preserve"> </w:t>
      </w:r>
      <w:r w:rsidR="00654613" w:rsidRPr="008A0027">
        <w:rPr>
          <w:lang w:val="en-GB"/>
        </w:rPr>
        <w:t>launch</w:t>
      </w:r>
      <w:r w:rsidRPr="008A0027">
        <w:rPr>
          <w:lang w:val="en-GB"/>
        </w:rPr>
        <w:t xml:space="preserve">. For </w:t>
      </w:r>
      <w:r w:rsidR="001D4754">
        <w:rPr>
          <w:lang w:val="en-GB"/>
        </w:rPr>
        <w:t>example,</w:t>
      </w:r>
      <w:r w:rsidRPr="008A0027">
        <w:rPr>
          <w:lang w:val="en-GB"/>
        </w:rPr>
        <w:t xml:space="preserve"> if </w:t>
      </w:r>
      <w:r w:rsidR="008A0027">
        <w:rPr>
          <w:lang w:val="en-GB"/>
        </w:rPr>
        <w:t>you have</w:t>
      </w:r>
      <w:r w:rsidRPr="008A0027">
        <w:rPr>
          <w:lang w:val="en-GB"/>
        </w:rPr>
        <w:t xml:space="preserve"> </w:t>
      </w:r>
      <w:r w:rsidR="004A2BE3">
        <w:rPr>
          <w:lang w:val="en-GB"/>
        </w:rPr>
        <w:t xml:space="preserve">obtained </w:t>
      </w:r>
      <w:r w:rsidR="001D4754">
        <w:rPr>
          <w:lang w:val="en-GB"/>
        </w:rPr>
        <w:t xml:space="preserve">a </w:t>
      </w:r>
      <w:r w:rsidRPr="008A0027">
        <w:rPr>
          <w:lang w:val="en-GB"/>
        </w:rPr>
        <w:t>SAS license for 32 physical CPU cores</w:t>
      </w:r>
      <w:r w:rsidR="00654613">
        <w:rPr>
          <w:lang w:val="en-GB"/>
        </w:rPr>
        <w:t xml:space="preserve">, </w:t>
      </w:r>
      <w:r w:rsidR="002E344A">
        <w:rPr>
          <w:lang w:val="en-GB"/>
        </w:rPr>
        <w:t xml:space="preserve">you should enter 2 </w:t>
      </w:r>
      <w:r w:rsidRPr="008A0027">
        <w:rPr>
          <w:lang w:val="en-GB"/>
        </w:rPr>
        <w:t xml:space="preserve">SAS </w:t>
      </w:r>
      <w:del w:id="105" w:author="Penny Downey" w:date="2020-05-29T15:51:00Z">
        <w:r w:rsidR="001D4754" w:rsidDel="009716E8">
          <w:rPr>
            <w:lang w:val="en-GB"/>
          </w:rPr>
          <w:delText>G</w:delText>
        </w:r>
        <w:r w:rsidRPr="008A0027" w:rsidDel="009716E8">
          <w:rPr>
            <w:lang w:val="en-GB"/>
          </w:rPr>
          <w:delText>rid</w:delText>
        </w:r>
      </w:del>
      <w:ins w:id="106" w:author="Penny Downey" w:date="2020-05-29T15:51:00Z">
        <w:r w:rsidR="009716E8">
          <w:rPr>
            <w:lang w:val="en-GB"/>
          </w:rPr>
          <w:t>grid</w:t>
        </w:r>
      </w:ins>
      <w:r w:rsidRPr="008A0027">
        <w:rPr>
          <w:lang w:val="en-GB"/>
        </w:rPr>
        <w:t xml:space="preserve"> instances</w:t>
      </w:r>
      <w:r w:rsidR="00874B39">
        <w:rPr>
          <w:lang w:val="en-GB"/>
        </w:rPr>
        <w:t xml:space="preserve"> for the </w:t>
      </w:r>
      <w:r w:rsidR="00403239">
        <w:rPr>
          <w:b/>
          <w:lang w:val="en-GB"/>
        </w:rPr>
        <w:t xml:space="preserve">Required number of SAS </w:t>
      </w:r>
      <w:del w:id="107" w:author="Penny Downey" w:date="2020-05-29T15:51:00Z">
        <w:r w:rsidR="00403239" w:rsidDel="009716E8">
          <w:rPr>
            <w:b/>
            <w:lang w:val="en-GB"/>
          </w:rPr>
          <w:delText>Grid</w:delText>
        </w:r>
      </w:del>
      <w:ins w:id="108" w:author="Penny Downey" w:date="2020-05-29T15:51:00Z">
        <w:r w:rsidR="009716E8">
          <w:rPr>
            <w:b/>
            <w:lang w:val="en-GB"/>
          </w:rPr>
          <w:t>grid</w:t>
        </w:r>
      </w:ins>
      <w:r w:rsidR="00403239">
        <w:rPr>
          <w:b/>
          <w:lang w:val="en-GB"/>
        </w:rPr>
        <w:t xml:space="preserve"> i</w:t>
      </w:r>
      <w:r w:rsidR="00874B39" w:rsidRPr="00874B39">
        <w:rPr>
          <w:b/>
          <w:lang w:val="en-GB"/>
        </w:rPr>
        <w:t>nstances</w:t>
      </w:r>
      <w:r w:rsidR="00874B39">
        <w:rPr>
          <w:lang w:val="en-GB"/>
        </w:rPr>
        <w:t xml:space="preserve"> parameter</w:t>
      </w:r>
      <w:r w:rsidRPr="008A0027">
        <w:rPr>
          <w:lang w:val="en-GB"/>
        </w:rPr>
        <w:t xml:space="preserve"> (</w:t>
      </w:r>
      <w:r w:rsidR="00200B5C">
        <w:rPr>
          <w:lang w:val="en-GB"/>
        </w:rPr>
        <w:t>using</w:t>
      </w:r>
      <w:r w:rsidR="004A2BE3">
        <w:rPr>
          <w:lang w:val="en-GB"/>
        </w:rPr>
        <w:t xml:space="preserve"> the </w:t>
      </w:r>
      <w:r w:rsidRPr="008A0027">
        <w:rPr>
          <w:lang w:val="en-GB"/>
        </w:rPr>
        <w:t>i3.8xlarge</w:t>
      </w:r>
      <w:r w:rsidR="004A2BE3">
        <w:rPr>
          <w:lang w:val="en-GB"/>
        </w:rPr>
        <w:t xml:space="preserve"> instance type</w:t>
      </w:r>
      <w:r w:rsidRPr="008A0027">
        <w:rPr>
          <w:lang w:val="en-GB"/>
        </w:rPr>
        <w:t>)</w:t>
      </w:r>
      <w:r w:rsidR="002E344A">
        <w:rPr>
          <w:lang w:val="en-GB"/>
        </w:rPr>
        <w:t xml:space="preserve"> </w:t>
      </w:r>
      <w:r w:rsidR="001D4754">
        <w:rPr>
          <w:lang w:val="en-GB"/>
        </w:rPr>
        <w:t xml:space="preserve">when </w:t>
      </w:r>
      <w:r w:rsidR="002E344A">
        <w:rPr>
          <w:lang w:val="en-GB"/>
        </w:rPr>
        <w:t>you launch the Quick Start</w:t>
      </w:r>
      <w:r w:rsidR="00457A00">
        <w:rPr>
          <w:lang w:val="en-GB"/>
        </w:rPr>
        <w:t>.</w:t>
      </w:r>
    </w:p>
    <w:p w14:paraId="268CC2EF" w14:textId="3A324784" w:rsidR="00D32166" w:rsidRPr="00D32166" w:rsidRDefault="00ED1AA1" w:rsidP="003C542D">
      <w:pPr>
        <w:pStyle w:val="Heading2"/>
        <w:spacing w:before="400" w:after="100"/>
      </w:pPr>
      <w:bookmarkStart w:id="109" w:name="_Toc533164289"/>
      <w:r>
        <w:t>Deployment Steps</w:t>
      </w:r>
      <w:bookmarkEnd w:id="109"/>
    </w:p>
    <w:p w14:paraId="0C213DB2" w14:textId="77777777" w:rsidR="00E973EB" w:rsidRPr="00E61CA3" w:rsidRDefault="00E973EB" w:rsidP="00E973EB">
      <w:pPr>
        <w:pStyle w:val="Heading3"/>
        <w:spacing w:after="100"/>
        <w:rPr>
          <w:bCs w:val="0"/>
        </w:rPr>
      </w:pPr>
      <w:bookmarkStart w:id="110" w:name="_Step_1._Prepare"/>
      <w:bookmarkStart w:id="111" w:name="_Toc533164290"/>
      <w:bookmarkEnd w:id="110"/>
      <w:r w:rsidRPr="00E61CA3">
        <w:rPr>
          <w:bCs w:val="0"/>
        </w:rPr>
        <w:t>Step 1. Prepare Your AWS account</w:t>
      </w:r>
      <w:bookmarkEnd w:id="111"/>
      <w:r w:rsidRPr="00E61CA3">
        <w:rPr>
          <w:bCs w:val="0"/>
        </w:rPr>
        <w:t xml:space="preserve"> </w:t>
      </w:r>
    </w:p>
    <w:p w14:paraId="631AAB8B" w14:textId="77777777" w:rsidR="00476623" w:rsidRDefault="00476623" w:rsidP="00115B61">
      <w:pPr>
        <w:pStyle w:val="ListNumber"/>
        <w:numPr>
          <w:ilvl w:val="0"/>
          <w:numId w:val="6"/>
        </w:numPr>
      </w:pPr>
      <w:r>
        <w:t>If you don’t already have</w:t>
      </w:r>
      <w:r w:rsidRPr="00667C7C">
        <w:t xml:space="preserve"> an AWS account</w:t>
      </w:r>
      <w:r>
        <w:t xml:space="preserve">, create one at </w:t>
      </w:r>
      <w:hyperlink r:id="rId30" w:history="1">
        <w:r w:rsidRPr="00B75025">
          <w:rPr>
            <w:rStyle w:val="Hyperlink"/>
            <w:rFonts w:cs="Arial"/>
          </w:rPr>
          <w:t>https://aws.amazon.com</w:t>
        </w:r>
      </w:hyperlink>
      <w:r>
        <w:t xml:space="preserve"> by following the on-screen instructions. </w:t>
      </w:r>
    </w:p>
    <w:p w14:paraId="1133D655" w14:textId="2729BBD7" w:rsidR="00476623" w:rsidRDefault="00476623" w:rsidP="00115B61">
      <w:pPr>
        <w:pStyle w:val="ListNumber"/>
      </w:pPr>
      <w:r>
        <w:t>Use the region selector in the navigation bar to c</w:t>
      </w:r>
      <w:r w:rsidRPr="000B7A67">
        <w:t>hoose the</w:t>
      </w:r>
      <w:r>
        <w:t xml:space="preserve"> AWS R</w:t>
      </w:r>
      <w:r w:rsidRPr="000B7A67">
        <w:t xml:space="preserve">egion where you want to deploy </w:t>
      </w:r>
      <w:r w:rsidRPr="00512AD6">
        <w:t xml:space="preserve">the infrastructure for SAS </w:t>
      </w:r>
      <w:del w:id="112" w:author="Penny Downey" w:date="2020-05-29T15:51:00Z">
        <w:r w:rsidRPr="00512AD6" w:rsidDel="009716E8">
          <w:delText>Grid</w:delText>
        </w:r>
      </w:del>
      <w:ins w:id="113" w:author="Penny Downey" w:date="2020-05-29T15:51:00Z">
        <w:r w:rsidR="009716E8">
          <w:t>grid</w:t>
        </w:r>
      </w:ins>
      <w:r w:rsidRPr="00495504">
        <w:rPr>
          <w:color w:val="A6A6A6" w:themeColor="background1" w:themeShade="A6"/>
        </w:rPr>
        <w:t xml:space="preserve"> </w:t>
      </w:r>
      <w:r w:rsidRPr="000B7A67">
        <w:t>on AWS</w:t>
      </w:r>
      <w:r>
        <w:t>.</w:t>
      </w:r>
      <w:r w:rsidR="00B01C9D">
        <w:t xml:space="preserve"> </w:t>
      </w:r>
    </w:p>
    <w:p w14:paraId="39D2C4A1" w14:textId="360EB177" w:rsidR="00B01C9D" w:rsidRDefault="00B01C9D" w:rsidP="00B01C9D">
      <w:pPr>
        <w:pStyle w:val="Alert"/>
        <w:rPr>
          <w:rStyle w:val="Hyperlink"/>
        </w:rPr>
      </w:pPr>
      <w:r w:rsidRPr="00D2297A">
        <w:rPr>
          <w:b/>
        </w:rPr>
        <w:t>Note</w:t>
      </w:r>
      <w:r>
        <w:rPr>
          <w:b/>
        </w:rPr>
        <w:t xml:space="preserve"> </w:t>
      </w:r>
      <w:r>
        <w:t xml:space="preserve">For a list of supported regions for Lustre Software, see </w:t>
      </w:r>
      <w:hyperlink r:id="rId31" w:history="1">
        <w:r w:rsidR="00327F7B">
          <w:rPr>
            <w:rStyle w:val="Hyperlink"/>
          </w:rPr>
          <w:t>DDN C</w:t>
        </w:r>
        <w:r w:rsidRPr="00B01C9D">
          <w:rPr>
            <w:rStyle w:val="Hyperlink"/>
          </w:rPr>
          <w:t>loud Edition for Lustre* software</w:t>
        </w:r>
      </w:hyperlink>
      <w:r>
        <w:t xml:space="preserve"> in AWS Marketplace.</w:t>
      </w:r>
    </w:p>
    <w:p w14:paraId="5425B0C9" w14:textId="07891693" w:rsidR="00476623" w:rsidRPr="00476623" w:rsidRDefault="00476623" w:rsidP="00115B61">
      <w:pPr>
        <w:pStyle w:val="ListNumber"/>
      </w:pPr>
      <w:r>
        <w:t>Create an IAM user with administrator privileges,</w:t>
      </w:r>
      <w:r w:rsidR="00024E82">
        <w:t xml:space="preserve"> </w:t>
      </w:r>
      <w:r>
        <w:t xml:space="preserve">and enable multi-factor authentication (MFA) for both </w:t>
      </w:r>
      <w:r w:rsidR="00BD7AA1">
        <w:t>root</w:t>
      </w:r>
      <w:r>
        <w:t xml:space="preserve"> and IAM user</w:t>
      </w:r>
      <w:r w:rsidR="00BD7AA1">
        <w:t xml:space="preserve"> accounts</w:t>
      </w:r>
      <w:r>
        <w:t>.</w:t>
      </w:r>
    </w:p>
    <w:p w14:paraId="0CB23567" w14:textId="3C3FD43D" w:rsidR="00476623" w:rsidRPr="00667C7C" w:rsidRDefault="00476623" w:rsidP="00115B61">
      <w:pPr>
        <w:pStyle w:val="ListNumber"/>
      </w:pPr>
      <w:r>
        <w:rPr>
          <w:rFonts w:cs="Arial"/>
        </w:rPr>
        <w:t>C</w:t>
      </w:r>
      <w:r w:rsidRPr="00667C7C">
        <w:rPr>
          <w:rFonts w:cs="Arial"/>
        </w:rPr>
        <w:t xml:space="preserve">reate </w:t>
      </w:r>
      <w:r w:rsidR="00FF1FDE">
        <w:rPr>
          <w:rFonts w:cs="Arial"/>
        </w:rPr>
        <w:t xml:space="preserve">up to </w:t>
      </w:r>
      <w:r>
        <w:rPr>
          <w:rFonts w:cs="Arial"/>
        </w:rPr>
        <w:t>three</w:t>
      </w:r>
      <w:r w:rsidRPr="00667C7C">
        <w:rPr>
          <w:rFonts w:cs="Arial"/>
        </w:rPr>
        <w:t xml:space="preserve"> </w:t>
      </w:r>
      <w:hyperlink r:id="rId32" w:history="1">
        <w:r w:rsidRPr="00667C7C">
          <w:rPr>
            <w:rStyle w:val="Hyperlink"/>
            <w:rFonts w:cs="Arial"/>
          </w:rPr>
          <w:t>key</w:t>
        </w:r>
        <w:r>
          <w:rPr>
            <w:rStyle w:val="Hyperlink"/>
            <w:rFonts w:cs="Arial"/>
          </w:rPr>
          <w:t xml:space="preserve"> </w:t>
        </w:r>
        <w:r w:rsidRPr="00667C7C">
          <w:rPr>
            <w:rStyle w:val="Hyperlink"/>
            <w:rFonts w:cs="Arial"/>
          </w:rPr>
          <w:t>pair</w:t>
        </w:r>
      </w:hyperlink>
      <w:r>
        <w:rPr>
          <w:rStyle w:val="Hyperlink"/>
          <w:rFonts w:cs="Arial"/>
        </w:rPr>
        <w:t>s</w:t>
      </w:r>
      <w:r w:rsidRPr="00667C7C">
        <w:rPr>
          <w:rFonts w:cs="Arial"/>
        </w:rPr>
        <w:t xml:space="preserve"> in your preferred region</w:t>
      </w:r>
      <w:r>
        <w:rPr>
          <w:rFonts w:cs="Arial"/>
        </w:rPr>
        <w:t xml:space="preserve">, for Remote Desktop Gateway, SAS </w:t>
      </w:r>
      <w:del w:id="114" w:author="Penny Downey" w:date="2020-05-29T15:51:00Z">
        <w:r w:rsidDel="009716E8">
          <w:rPr>
            <w:rFonts w:cs="Arial"/>
          </w:rPr>
          <w:delText>Grid</w:delText>
        </w:r>
      </w:del>
      <w:ins w:id="115" w:author="Penny Downey" w:date="2020-05-29T15:51:00Z">
        <w:r w:rsidR="009716E8">
          <w:rPr>
            <w:rFonts w:cs="Arial"/>
          </w:rPr>
          <w:t>grid</w:t>
        </w:r>
      </w:ins>
      <w:r>
        <w:rPr>
          <w:rFonts w:cs="Arial"/>
        </w:rPr>
        <w:t xml:space="preserve">, and Lustre </w:t>
      </w:r>
      <w:r w:rsidR="00FF1FDE">
        <w:rPr>
          <w:rFonts w:cs="Arial"/>
        </w:rPr>
        <w:t>or IBM Spectrum Scale instances</w:t>
      </w:r>
      <w:r w:rsidR="00FF1FDE" w:rsidRPr="00667C7C">
        <w:rPr>
          <w:rFonts w:cs="Arial"/>
        </w:rPr>
        <w:t>.</w:t>
      </w:r>
      <w:r w:rsidR="00FF1FDE">
        <w:rPr>
          <w:rFonts w:cs="Arial"/>
        </w:rPr>
        <w:t xml:space="preserve"> One key pair can be used for all three. You’re</w:t>
      </w:r>
      <w:r w:rsidR="00FF1FDE">
        <w:t xml:space="preserve"> responsible for managing and securing the</w:t>
      </w:r>
      <w:r w:rsidR="00574432">
        <w:t>se</w:t>
      </w:r>
      <w:r w:rsidR="00FF1FDE">
        <w:t xml:space="preserve"> EC2 key pairs </w:t>
      </w:r>
      <w:r w:rsidRPr="00667C7C">
        <w:rPr>
          <w:rFonts w:cs="Arial"/>
        </w:rPr>
        <w:t>.</w:t>
      </w:r>
      <w:r>
        <w:rPr>
          <w:rFonts w:cs="Arial"/>
        </w:rPr>
        <w:t xml:space="preserve"> </w:t>
      </w:r>
    </w:p>
    <w:p w14:paraId="2BB75E93" w14:textId="66698BC6" w:rsidR="00476623" w:rsidRDefault="001D1B6C" w:rsidP="00115B61">
      <w:pPr>
        <w:pStyle w:val="ListNumber"/>
      </w:pPr>
      <w:hyperlink r:id="rId33" w:anchor="/case/create?issueType=service-limit-increase&amp;limitType=service-code-" w:history="1">
        <w:r w:rsidR="00476623">
          <w:rPr>
            <w:rStyle w:val="Hyperlink"/>
          </w:rPr>
          <w:t>R</w:t>
        </w:r>
        <w:r w:rsidR="00476623" w:rsidRPr="00EF2ED1">
          <w:rPr>
            <w:rStyle w:val="Hyperlink"/>
          </w:rPr>
          <w:t xml:space="preserve">equest a </w:t>
        </w:r>
        <w:r w:rsidR="00476623">
          <w:rPr>
            <w:rStyle w:val="Hyperlink"/>
          </w:rPr>
          <w:t xml:space="preserve">service </w:t>
        </w:r>
        <w:r w:rsidR="00476623" w:rsidRPr="00EF2ED1">
          <w:rPr>
            <w:rStyle w:val="Hyperlink"/>
          </w:rPr>
          <w:t>limit increase</w:t>
        </w:r>
      </w:hyperlink>
      <w:r w:rsidR="00476623">
        <w:t xml:space="preserve"> for the following: </w:t>
      </w:r>
    </w:p>
    <w:p w14:paraId="2422085B" w14:textId="3F167B80" w:rsidR="00E973EB" w:rsidRPr="00E61CA3" w:rsidRDefault="00D4670D" w:rsidP="00327F7B">
      <w:pPr>
        <w:pStyle w:val="ListBullet2"/>
      </w:pPr>
      <w:r>
        <w:t>If the default limit of 5 Elastic IP</w:t>
      </w:r>
      <w:r w:rsidR="00585715">
        <w:t xml:space="preserve"> addresse</w:t>
      </w:r>
      <w:r>
        <w:t xml:space="preserve">s </w:t>
      </w:r>
      <w:r w:rsidR="00585715">
        <w:t>has already been used</w:t>
      </w:r>
      <w:r>
        <w:t>, i</w:t>
      </w:r>
      <w:r w:rsidR="00E973EB" w:rsidRPr="00E61CA3">
        <w:t xml:space="preserve">ncrease </w:t>
      </w:r>
      <w:r w:rsidR="00476623">
        <w:t xml:space="preserve">the limit </w:t>
      </w:r>
      <w:r>
        <w:t>by 3</w:t>
      </w:r>
      <w:r w:rsidR="00327F7B">
        <w:t>.</w:t>
      </w:r>
    </w:p>
    <w:p w14:paraId="48A74EF2" w14:textId="5662F72F" w:rsidR="00E973EB" w:rsidRPr="00E61CA3" w:rsidRDefault="00E973EB" w:rsidP="00EB3573">
      <w:pPr>
        <w:pStyle w:val="ListBullet2"/>
      </w:pPr>
      <w:r w:rsidRPr="00E61CA3">
        <w:t xml:space="preserve">Increase </w:t>
      </w:r>
      <w:r w:rsidR="00476623">
        <w:t xml:space="preserve">the limit for </w:t>
      </w:r>
      <w:r w:rsidRPr="00E61CA3">
        <w:t xml:space="preserve">R4 </w:t>
      </w:r>
      <w:r w:rsidR="00476623">
        <w:t>and</w:t>
      </w:r>
      <w:r w:rsidRPr="00E61CA3">
        <w:t xml:space="preserve"> C4 instances to 50</w:t>
      </w:r>
      <w:r w:rsidR="00327F7B">
        <w:t>.</w:t>
      </w:r>
    </w:p>
    <w:p w14:paraId="558C631E" w14:textId="57D2FDD8" w:rsidR="00E973EB" w:rsidRPr="00E61CA3" w:rsidRDefault="00E973EB" w:rsidP="00EB3573">
      <w:pPr>
        <w:pStyle w:val="ListBullet2"/>
        <w:spacing w:after="400"/>
      </w:pPr>
      <w:r w:rsidRPr="00E61CA3">
        <w:t xml:space="preserve">Increase </w:t>
      </w:r>
      <w:r w:rsidR="00476623">
        <w:t xml:space="preserve">the limit for </w:t>
      </w:r>
      <w:r w:rsidR="00F53253">
        <w:t>i3.</w:t>
      </w:r>
      <w:r w:rsidRPr="00E61CA3">
        <w:t>8xlarge instances to 6</w:t>
      </w:r>
      <w:r w:rsidR="00476623">
        <w:t xml:space="preserve"> </w:t>
      </w:r>
      <w:r w:rsidRPr="00E61CA3">
        <w:t>(minimum)</w:t>
      </w:r>
      <w:r w:rsidR="00327F7B">
        <w:t>.</w:t>
      </w:r>
    </w:p>
    <w:p w14:paraId="6BC28417" w14:textId="531AB22A" w:rsidR="001F6896" w:rsidRDefault="001F6896" w:rsidP="00327F7B">
      <w:pPr>
        <w:pStyle w:val="Heading3"/>
        <w:spacing w:after="100"/>
      </w:pPr>
      <w:bookmarkStart w:id="116" w:name="_Step_2._Subscribe"/>
      <w:bookmarkStart w:id="117" w:name="_Step_2._Request"/>
      <w:bookmarkStart w:id="118" w:name="_Toc533164291"/>
      <w:bookmarkStart w:id="119" w:name="_Toc482415230"/>
      <w:bookmarkEnd w:id="116"/>
      <w:bookmarkEnd w:id="117"/>
      <w:r>
        <w:t xml:space="preserve">Step 2. </w:t>
      </w:r>
      <w:r w:rsidRPr="00F86AC3">
        <w:t xml:space="preserve">Request SAS </w:t>
      </w:r>
      <w:r w:rsidR="00B10D5C">
        <w:t>License</w:t>
      </w:r>
      <w:r w:rsidR="004A38FF">
        <w:t>s</w:t>
      </w:r>
      <w:r w:rsidR="00B10D5C">
        <w:t xml:space="preserve"> </w:t>
      </w:r>
      <w:r w:rsidRPr="00F86AC3">
        <w:t>and Upload Files</w:t>
      </w:r>
      <w:bookmarkEnd w:id="118"/>
    </w:p>
    <w:p w14:paraId="0BC548F4" w14:textId="0D7251C8" w:rsidR="00A31626" w:rsidRDefault="00B10D5C" w:rsidP="00A31626">
      <w:pPr>
        <w:pStyle w:val="Alert"/>
        <w:spacing w:before="280" w:after="140"/>
      </w:pPr>
      <w:r>
        <w:rPr>
          <w:b/>
          <w:bCs/>
        </w:rPr>
        <w:t>Important</w:t>
      </w:r>
      <w:r>
        <w:t xml:space="preserve">     </w:t>
      </w:r>
      <w:r w:rsidR="00A31626">
        <w:t>Your deployment will fail if you deviate from these order requirements.</w:t>
      </w:r>
    </w:p>
    <w:p w14:paraId="2052448B" w14:textId="464759B8" w:rsidR="001F6896" w:rsidRDefault="001F6896" w:rsidP="00EB3573">
      <w:pPr>
        <w:pStyle w:val="ListNumber"/>
        <w:numPr>
          <w:ilvl w:val="0"/>
          <w:numId w:val="21"/>
        </w:numPr>
      </w:pPr>
      <w:r>
        <w:t xml:space="preserve">Request SAS software licenses. Your SAS account team and the SAS Enterprise Excellence Center can advise on the appropriate software licensing and sizing to meet </w:t>
      </w:r>
      <w:r w:rsidR="00EB3573">
        <w:t xml:space="preserve">your </w:t>
      </w:r>
      <w:r>
        <w:t xml:space="preserve">workload and performance needs. If you do not have an assigned SAS account team, you can contact us at </w:t>
      </w:r>
      <w:ins w:id="120" w:author="Penny Downey" w:date="2020-06-05T10:59:00Z">
        <w:r w:rsidR="00D24A23">
          <w:fldChar w:fldCharType="begin"/>
        </w:r>
        <w:r w:rsidR="00D24A23">
          <w:instrText xml:space="preserve"> HYPERLINK "mailto:support@sas.com" </w:instrText>
        </w:r>
        <w:r w:rsidR="00D24A23">
          <w:fldChar w:fldCharType="separate"/>
        </w:r>
        <w:r w:rsidR="00D24A23" w:rsidRPr="00D24A23">
          <w:rPr>
            <w:rStyle w:val="Hyperlink"/>
          </w:rPr>
          <w:t>support@sas.com</w:t>
        </w:r>
        <w:r w:rsidR="00D24A23">
          <w:fldChar w:fldCharType="end"/>
        </w:r>
      </w:ins>
      <w:ins w:id="121" w:author="Penny Downey" w:date="2020-06-05T10:45:00Z">
        <w:r w:rsidR="00EC0BA3">
          <w:fldChar w:fldCharType="begin"/>
        </w:r>
        <w:r w:rsidR="00EC0BA3">
          <w:instrText xml:space="preserve"> HYPERLINK "mailto:" </w:instrText>
        </w:r>
        <w:r w:rsidR="00EC0BA3">
          <w:fldChar w:fldCharType="separate"/>
        </w:r>
      </w:ins>
      <w:del w:id="122" w:author="Penny Downey" w:date="2020-06-05T10:43:00Z">
        <w:r w:rsidR="00EC0BA3" w:rsidRPr="00054E65" w:rsidDel="00B37803">
          <w:rPr>
            <w:rStyle w:val="Hyperlink"/>
          </w:rPr>
          <w:delText>A3@CoreCompete.com</w:delText>
        </w:r>
      </w:del>
      <w:ins w:id="123" w:author="Penny Downey" w:date="2020-06-05T10:45:00Z">
        <w:r w:rsidR="00EC0BA3">
          <w:fldChar w:fldCharType="end"/>
        </w:r>
      </w:ins>
      <w:r>
        <w:t>.</w:t>
      </w:r>
    </w:p>
    <w:p w14:paraId="0F1C486A" w14:textId="28C5EB0E" w:rsidR="001F6896" w:rsidRDefault="00574432" w:rsidP="0092290A">
      <w:pPr>
        <w:pStyle w:val="ListParagraph"/>
        <w:rPr>
          <w:rFonts w:eastAsiaTheme="minorHAnsi"/>
        </w:rPr>
      </w:pPr>
      <w:r>
        <w:t>You will receive a</w:t>
      </w:r>
      <w:r w:rsidR="001F6896">
        <w:t xml:space="preserve"> SAS </w:t>
      </w:r>
      <w:r w:rsidR="00EB3573">
        <w:t>s</w:t>
      </w:r>
      <w:r w:rsidR="001F6896">
        <w:t xml:space="preserve">oftware </w:t>
      </w:r>
      <w:r w:rsidR="00EB3573">
        <w:t>o</w:t>
      </w:r>
      <w:r w:rsidR="001F6896">
        <w:t xml:space="preserve">rder </w:t>
      </w:r>
      <w:r w:rsidR="00EB3573">
        <w:t>c</w:t>
      </w:r>
      <w:r w:rsidR="001F6896">
        <w:t xml:space="preserve">onfirmation email </w:t>
      </w:r>
      <w:r w:rsidR="00EB3573">
        <w:t xml:space="preserve">with </w:t>
      </w:r>
      <w:r w:rsidR="001F6896">
        <w:t xml:space="preserve"> license files for </w:t>
      </w:r>
      <w:r w:rsidR="00EB3573">
        <w:t>two</w:t>
      </w:r>
      <w:r w:rsidR="001F6896">
        <w:t xml:space="preserve"> different sites with the following products:</w:t>
      </w:r>
    </w:p>
    <w:p w14:paraId="28B6223B" w14:textId="2BAB2AF6" w:rsidR="001F6896" w:rsidRDefault="001F6896" w:rsidP="00EB3573">
      <w:pPr>
        <w:pStyle w:val="ListBullet2"/>
        <w:spacing w:after="60"/>
        <w:rPr>
          <w:rFonts w:ascii="Calibri" w:hAnsi="Calibri"/>
          <w:sz w:val="22"/>
          <w:szCs w:val="22"/>
        </w:rPr>
      </w:pPr>
      <w:r>
        <w:t xml:space="preserve">Site 1 </w:t>
      </w:r>
      <w:r w:rsidR="00A31626">
        <w:t>l</w:t>
      </w:r>
      <w:r>
        <w:t xml:space="preserve">icense </w:t>
      </w:r>
      <w:r w:rsidR="00A31626">
        <w:t>f</w:t>
      </w:r>
      <w:r>
        <w:t>ile:</w:t>
      </w:r>
    </w:p>
    <w:p w14:paraId="6E4BF11F" w14:textId="77777777" w:rsidR="001F6896" w:rsidRDefault="001F6896" w:rsidP="00A31626">
      <w:pPr>
        <w:pStyle w:val="ListBullet2"/>
        <w:numPr>
          <w:ilvl w:val="1"/>
          <w:numId w:val="22"/>
        </w:numPr>
        <w:spacing w:after="60"/>
      </w:pPr>
      <w:r>
        <w:t>Base SAS</w:t>
      </w:r>
    </w:p>
    <w:p w14:paraId="726E1B3C" w14:textId="77777777" w:rsidR="001F6896" w:rsidRDefault="001F6896" w:rsidP="00EB3573">
      <w:pPr>
        <w:pStyle w:val="ListBullet2"/>
        <w:numPr>
          <w:ilvl w:val="1"/>
          <w:numId w:val="22"/>
        </w:numPr>
      </w:pPr>
      <w:r>
        <w:t>SAS Metadata Server</w:t>
      </w:r>
    </w:p>
    <w:p w14:paraId="0517B912" w14:textId="6884D62C" w:rsidR="001F6896" w:rsidRDefault="001F6896" w:rsidP="00EB3573">
      <w:pPr>
        <w:pStyle w:val="ListBullet2"/>
      </w:pPr>
      <w:r>
        <w:t xml:space="preserve">Site 2 </w:t>
      </w:r>
      <w:r w:rsidR="00A31626">
        <w:t>l</w:t>
      </w:r>
      <w:r>
        <w:t xml:space="preserve">icense </w:t>
      </w:r>
      <w:r w:rsidR="00A31626">
        <w:t>f</w:t>
      </w:r>
      <w:r>
        <w:t>ile:</w:t>
      </w:r>
    </w:p>
    <w:p w14:paraId="7A23AD25" w14:textId="77777777" w:rsidR="001F6896" w:rsidRDefault="001F6896" w:rsidP="00EB3573">
      <w:pPr>
        <w:pStyle w:val="ListBullet2"/>
        <w:numPr>
          <w:ilvl w:val="1"/>
          <w:numId w:val="23"/>
        </w:numPr>
      </w:pPr>
      <w:r>
        <w:t>Base SAS</w:t>
      </w:r>
    </w:p>
    <w:p w14:paraId="45B65AD4" w14:textId="2D8DFCA3" w:rsidR="001F6896" w:rsidRDefault="001F6896" w:rsidP="00EB3573">
      <w:pPr>
        <w:pStyle w:val="ListBullet2"/>
        <w:numPr>
          <w:ilvl w:val="1"/>
          <w:numId w:val="23"/>
        </w:numPr>
      </w:pPr>
      <w:r>
        <w:t xml:space="preserve">SAS Grid Manager </w:t>
      </w:r>
      <w:ins w:id="124" w:author="Penny Downey" w:date="2020-06-05T10:49:00Z">
        <w:r w:rsidR="004410D0">
          <w:t>c</w:t>
        </w:r>
      </w:ins>
      <w:del w:id="125" w:author="Penny Downey" w:date="2020-06-05T10:49:00Z">
        <w:r w:rsidDel="004410D0">
          <w:delText>C</w:delText>
        </w:r>
      </w:del>
      <w:r>
        <w:t xml:space="preserve">ontrol </w:t>
      </w:r>
      <w:ins w:id="126" w:author="Penny Downey" w:date="2020-06-05T10:49:00Z">
        <w:r w:rsidR="004410D0">
          <w:t>s</w:t>
        </w:r>
      </w:ins>
      <w:del w:id="127" w:author="Penny Downey" w:date="2020-06-05T10:49:00Z">
        <w:r w:rsidDel="004410D0">
          <w:delText>S</w:delText>
        </w:r>
      </w:del>
      <w:r>
        <w:t>erver</w:t>
      </w:r>
    </w:p>
    <w:p w14:paraId="7FC7508D" w14:textId="77777777" w:rsidR="001F6896" w:rsidRDefault="001F6896" w:rsidP="00EB3573">
      <w:pPr>
        <w:pStyle w:val="ListBullet2"/>
        <w:numPr>
          <w:ilvl w:val="1"/>
          <w:numId w:val="23"/>
        </w:numPr>
      </w:pPr>
      <w:r>
        <w:t>SAS/CONNECT</w:t>
      </w:r>
    </w:p>
    <w:p w14:paraId="1C6A33C0" w14:textId="77777777" w:rsidR="001F6896" w:rsidRDefault="001F6896" w:rsidP="00EB3573">
      <w:pPr>
        <w:pStyle w:val="ListBullet2"/>
        <w:numPr>
          <w:ilvl w:val="1"/>
          <w:numId w:val="23"/>
        </w:numPr>
      </w:pPr>
      <w:r>
        <w:t>SAS/GRAPH</w:t>
      </w:r>
    </w:p>
    <w:p w14:paraId="31501069" w14:textId="77777777" w:rsidR="001F6896" w:rsidRDefault="001F6896" w:rsidP="00EB3573">
      <w:pPr>
        <w:pStyle w:val="ListBullet2"/>
        <w:numPr>
          <w:ilvl w:val="1"/>
          <w:numId w:val="23"/>
        </w:numPr>
      </w:pPr>
      <w:r>
        <w:t>SAS/STAT</w:t>
      </w:r>
    </w:p>
    <w:p w14:paraId="679266CE" w14:textId="77777777" w:rsidR="001F6896" w:rsidRDefault="001F6896" w:rsidP="00EB3573">
      <w:pPr>
        <w:pStyle w:val="ListBullet2"/>
      </w:pPr>
      <w:r>
        <w:t>Optional products:</w:t>
      </w:r>
    </w:p>
    <w:p w14:paraId="767EE4CB" w14:textId="5DD7EB3A" w:rsidR="001F6896" w:rsidRDefault="003C542D" w:rsidP="00EB3573">
      <w:pPr>
        <w:pStyle w:val="ListBullet2"/>
        <w:numPr>
          <w:ilvl w:val="1"/>
          <w:numId w:val="24"/>
        </w:numPr>
      </w:pPr>
      <w:r>
        <w:t>SAS/ACCESS i</w:t>
      </w:r>
      <w:r w:rsidR="001F6896">
        <w:t>nterface to Amazon Redshift</w:t>
      </w:r>
    </w:p>
    <w:p w14:paraId="7D1C3887" w14:textId="038933F6" w:rsidR="001F6896" w:rsidRDefault="003C542D" w:rsidP="00EB3573">
      <w:pPr>
        <w:pStyle w:val="ListBullet2"/>
        <w:numPr>
          <w:ilvl w:val="1"/>
          <w:numId w:val="24"/>
        </w:numPr>
      </w:pPr>
      <w:r>
        <w:t>SAS/ACCESS i</w:t>
      </w:r>
      <w:r w:rsidR="001F6896">
        <w:t>nterface to ODBC</w:t>
      </w:r>
    </w:p>
    <w:p w14:paraId="3EB18BC1" w14:textId="65F86923" w:rsidR="001F6896" w:rsidRDefault="001F6896" w:rsidP="00A31626">
      <w:pPr>
        <w:pStyle w:val="ListNumber"/>
      </w:pPr>
      <w:r>
        <w:t>Use your preferred zip program to download the SAS Software Depot into a .tar file. </w:t>
      </w:r>
      <w:r w:rsidR="00A15E76">
        <w:t xml:space="preserve">(The SAS Software Depot is a </w:t>
      </w:r>
      <w:r w:rsidR="00887574">
        <w:t>collection of SAS installation files.)</w:t>
      </w:r>
      <w:r>
        <w:t xml:space="preserve"> For example, </w:t>
      </w:r>
      <w:r w:rsidR="00600D48">
        <w:t xml:space="preserve">if you’re </w:t>
      </w:r>
      <w:r>
        <w:t>us</w:t>
      </w:r>
      <w:r w:rsidR="00600D48">
        <w:t>ing</w:t>
      </w:r>
      <w:r>
        <w:t> 7-</w:t>
      </w:r>
      <w:r w:rsidR="00600D48">
        <w:t>Z</w:t>
      </w:r>
      <w:r>
        <w:t xml:space="preserve">ip, </w:t>
      </w:r>
      <w:r w:rsidR="00600D48">
        <w:t xml:space="preserve">you can </w:t>
      </w:r>
      <w:r>
        <w:t>right</w:t>
      </w:r>
      <w:r w:rsidR="00600D48">
        <w:t>-</w:t>
      </w:r>
      <w:r>
        <w:t xml:space="preserve">click SAS Software Depot and </w:t>
      </w:r>
      <w:r w:rsidR="00600D48">
        <w:t xml:space="preserve">choose </w:t>
      </w:r>
      <w:r w:rsidRPr="00600D48">
        <w:rPr>
          <w:b/>
        </w:rPr>
        <w:t>Add</w:t>
      </w:r>
      <w:r>
        <w:t xml:space="preserve"> to archive</w:t>
      </w:r>
      <w:r w:rsidR="00600D48">
        <w:t xml:space="preserve"> it</w:t>
      </w:r>
      <w:r>
        <w:t>.</w:t>
      </w:r>
    </w:p>
    <w:p w14:paraId="2C792F25" w14:textId="4F970D72" w:rsidR="001F6896" w:rsidRDefault="001F6896" w:rsidP="00A31626">
      <w:pPr>
        <w:pStyle w:val="ListNumber"/>
      </w:pPr>
      <w:r>
        <w:t xml:space="preserve">Upload the order and plan files to an S3 bucket.  For the Quick Start deployment, your </w:t>
      </w:r>
      <w:r w:rsidR="00A15E76">
        <w:t xml:space="preserve">.tar file for the </w:t>
      </w:r>
      <w:r>
        <w:t xml:space="preserve">SAS </w:t>
      </w:r>
      <w:r w:rsidR="00A15E76">
        <w:t>s</w:t>
      </w:r>
      <w:r>
        <w:t xml:space="preserve">oftware </w:t>
      </w:r>
      <w:r w:rsidR="00A15E76">
        <w:t>o</w:t>
      </w:r>
      <w:r>
        <w:t xml:space="preserve">rder and plan files must be in an Amazon S3 </w:t>
      </w:r>
      <w:r>
        <w:rPr>
          <w:color w:val="000000"/>
        </w:rPr>
        <w:t>location accessible from your installation account</w:t>
      </w:r>
      <w:r>
        <w:t>.</w:t>
      </w:r>
    </w:p>
    <w:p w14:paraId="1D640D70" w14:textId="70EBBCEE" w:rsidR="001F6896" w:rsidRDefault="001F6896" w:rsidP="00A31626">
      <w:pPr>
        <w:pStyle w:val="ListNumber2"/>
      </w:pPr>
      <w:r>
        <w:t>Upload the.tar file to the S3 bucket.</w:t>
      </w:r>
    </w:p>
    <w:p w14:paraId="22643F0E" w14:textId="1EBBF398" w:rsidR="001F6896" w:rsidRDefault="001F6896" w:rsidP="00A31626">
      <w:pPr>
        <w:pStyle w:val="ListNumber2"/>
      </w:pPr>
      <w:r>
        <w:t>Upload the following plan files to the S3 bucket</w:t>
      </w:r>
      <w:r w:rsidR="00B10D5C">
        <w:t>:</w:t>
      </w:r>
      <w:r>
        <w:t xml:space="preserve"> </w:t>
      </w:r>
    </w:p>
    <w:p w14:paraId="7AD3CCDB" w14:textId="77777777" w:rsidR="001F6896" w:rsidRDefault="001D1B6C" w:rsidP="0092290A">
      <w:pPr>
        <w:pStyle w:val="ListParagraph"/>
        <w:numPr>
          <w:ilvl w:val="0"/>
          <w:numId w:val="25"/>
        </w:numPr>
        <w:rPr>
          <w:rFonts w:eastAsiaTheme="minorHAnsi"/>
        </w:rPr>
      </w:pPr>
      <w:hyperlink r:id="rId34" w:history="1">
        <w:r w:rsidR="001F6896">
          <w:rPr>
            <w:rStyle w:val="Hyperlink"/>
            <w:rFonts w:eastAsiaTheme="majorEastAsia"/>
          </w:rPr>
          <w:t>https://raw.githubusercontent.com/aws-quickstart/quickstart-sas-grid/master/playbooks/templates/final_plan_meta_only.xml</w:t>
        </w:r>
      </w:hyperlink>
    </w:p>
    <w:p w14:paraId="2A66E66B" w14:textId="77777777" w:rsidR="001F6896" w:rsidRDefault="001D1B6C" w:rsidP="0092290A">
      <w:pPr>
        <w:pStyle w:val="ListParagraph"/>
        <w:numPr>
          <w:ilvl w:val="0"/>
          <w:numId w:val="25"/>
        </w:numPr>
      </w:pPr>
      <w:hyperlink r:id="rId35" w:history="1">
        <w:r w:rsidR="001F6896">
          <w:rPr>
            <w:rStyle w:val="Hyperlink"/>
            <w:rFonts w:eastAsiaTheme="majorEastAsia"/>
          </w:rPr>
          <w:t>https://raw.githubusercontent.com/aws-quickstart/quickstart-sas-grid/master/playbooks/templates/final_plan_without_meta.xml</w:t>
        </w:r>
      </w:hyperlink>
    </w:p>
    <w:p w14:paraId="5AB8EE6D" w14:textId="2B7CCEE2" w:rsidR="001F6896" w:rsidRDefault="001F6896" w:rsidP="001F6896">
      <w:pPr>
        <w:ind w:left="720"/>
        <w:rPr>
          <w:rStyle w:val="Hyperlink"/>
          <w:rFonts w:eastAsiaTheme="majorEastAsia"/>
          <w:lang w:val="en"/>
        </w:rPr>
      </w:pPr>
      <w:r>
        <w:t xml:space="preserve">To upload the files, </w:t>
      </w:r>
      <w:r w:rsidR="00B10D5C">
        <w:t>see</w:t>
      </w:r>
      <w:r>
        <w:t xml:space="preserve"> </w:t>
      </w:r>
      <w:hyperlink r:id="rId36" w:history="1">
        <w:r>
          <w:rPr>
            <w:rStyle w:val="Hyperlink"/>
            <w:rFonts w:eastAsiaTheme="majorEastAsia"/>
          </w:rPr>
          <w:t>How Do I Upload Files and Folders to an S3 Bucket?</w:t>
        </w:r>
      </w:hyperlink>
      <w:r>
        <w:t xml:space="preserve"> in the AWS documentation. </w:t>
      </w:r>
    </w:p>
    <w:p w14:paraId="039FBDF1" w14:textId="20F3FFD6" w:rsidR="001F6896" w:rsidRDefault="001F6896" w:rsidP="00B10D5C">
      <w:pPr>
        <w:pStyle w:val="Alert"/>
        <w:rPr>
          <w:rFonts w:eastAsiaTheme="majorEastAsia"/>
        </w:rPr>
      </w:pPr>
      <w:r>
        <w:rPr>
          <w:b/>
          <w:bCs/>
        </w:rPr>
        <w:t xml:space="preserve">Note   </w:t>
      </w:r>
      <w:r>
        <w:t xml:space="preserve">Please </w:t>
      </w:r>
      <w:r w:rsidR="00B10D5C">
        <w:t xml:space="preserve">make </w:t>
      </w:r>
      <w:r>
        <w:t xml:space="preserve">sure that the S3 bucket is </w:t>
      </w:r>
      <w:r w:rsidRPr="00887574">
        <w:rPr>
          <w:b/>
        </w:rPr>
        <w:t>not</w:t>
      </w:r>
      <w:r>
        <w:t xml:space="preserve"> publicly accessible. </w:t>
      </w:r>
    </w:p>
    <w:p w14:paraId="4C8B27DC" w14:textId="6E25D089" w:rsidR="00053859" w:rsidRDefault="00053859" w:rsidP="003C542D">
      <w:pPr>
        <w:pStyle w:val="Heading3"/>
        <w:spacing w:before="400" w:after="100"/>
        <w:rPr>
          <w:bCs w:val="0"/>
        </w:rPr>
      </w:pPr>
      <w:bookmarkStart w:id="128" w:name="_Step_3._Subscribe"/>
      <w:bookmarkStart w:id="129" w:name="_Toc533164292"/>
      <w:bookmarkEnd w:id="128"/>
      <w:r>
        <w:rPr>
          <w:bCs w:val="0"/>
        </w:rPr>
        <w:t xml:space="preserve">Step </w:t>
      </w:r>
      <w:r w:rsidR="008A0027">
        <w:rPr>
          <w:bCs w:val="0"/>
        </w:rPr>
        <w:t>3</w:t>
      </w:r>
      <w:r w:rsidRPr="00E61CA3">
        <w:rPr>
          <w:bCs w:val="0"/>
        </w:rPr>
        <w:t xml:space="preserve">. </w:t>
      </w:r>
      <w:r>
        <w:rPr>
          <w:bCs w:val="0"/>
        </w:rPr>
        <w:t>Subscribe to the Lustre AMI</w:t>
      </w:r>
      <w:bookmarkEnd w:id="129"/>
      <w:r w:rsidR="00CC4114">
        <w:rPr>
          <w:bCs w:val="0"/>
        </w:rPr>
        <w:t xml:space="preserve"> </w:t>
      </w:r>
    </w:p>
    <w:p w14:paraId="33F28131" w14:textId="588AA0D1" w:rsidR="00CC4114" w:rsidRDefault="00CC4114" w:rsidP="00CC4114">
      <w:pPr>
        <w:pStyle w:val="Alert"/>
        <w:rPr>
          <w:rFonts w:eastAsiaTheme="majorEastAsia"/>
        </w:rPr>
      </w:pPr>
      <w:r>
        <w:rPr>
          <w:b/>
          <w:bCs/>
        </w:rPr>
        <w:t xml:space="preserve">Note   </w:t>
      </w:r>
      <w:r>
        <w:t xml:space="preserve">Skip this step if you want to use IBM Spectrum Scale instead of Lustre for storage. </w:t>
      </w:r>
    </w:p>
    <w:p w14:paraId="675E9CF4" w14:textId="5709DDD8" w:rsidR="00053859" w:rsidRPr="00E61CA3" w:rsidRDefault="00053859" w:rsidP="00053859">
      <w:pPr>
        <w:spacing w:after="140"/>
      </w:pPr>
      <w:r>
        <w:t>The Cloud Edition for Lustre software is available from AWS Marke</w:t>
      </w:r>
      <w:r w:rsidR="00E45663">
        <w:t>t</w:t>
      </w:r>
      <w:r>
        <w:t xml:space="preserve">place. </w:t>
      </w:r>
      <w:r w:rsidR="00E45663">
        <w:t>Before you deploy the Quick Start, you must</w:t>
      </w:r>
      <w:r>
        <w:t xml:space="preserve"> subscribe to the AMI:</w:t>
      </w:r>
    </w:p>
    <w:p w14:paraId="5CA2B5CC" w14:textId="77777777" w:rsidR="00053859" w:rsidRDefault="00053859" w:rsidP="00115B61">
      <w:pPr>
        <w:pStyle w:val="ListNumber"/>
        <w:numPr>
          <w:ilvl w:val="0"/>
          <w:numId w:val="14"/>
        </w:numPr>
      </w:pPr>
      <w:r>
        <w:t>Log in to your AWS account.</w:t>
      </w:r>
    </w:p>
    <w:p w14:paraId="33B824DE" w14:textId="6759B8D7" w:rsidR="00053859" w:rsidRDefault="00053859" w:rsidP="004A38FF">
      <w:pPr>
        <w:pStyle w:val="ListNumber"/>
        <w:numPr>
          <w:ilvl w:val="0"/>
          <w:numId w:val="6"/>
        </w:numPr>
      </w:pPr>
      <w:r>
        <w:t xml:space="preserve">Open the </w:t>
      </w:r>
      <w:hyperlink r:id="rId37" w:history="1">
        <w:r w:rsidRPr="00053859">
          <w:rPr>
            <w:rStyle w:val="Hyperlink"/>
          </w:rPr>
          <w:t>AWS Marketplace webpage for the Lustre AMI</w:t>
        </w:r>
      </w:hyperlink>
      <w:r>
        <w:t xml:space="preserve">. </w:t>
      </w:r>
    </w:p>
    <w:p w14:paraId="2452EF50" w14:textId="3D1D3E64" w:rsidR="004A38FF" w:rsidRDefault="004A38FF" w:rsidP="004A38FF">
      <w:pPr>
        <w:pStyle w:val="ListNumber"/>
        <w:numPr>
          <w:ilvl w:val="0"/>
          <w:numId w:val="6"/>
        </w:numPr>
      </w:pPr>
      <w:r>
        <w:t xml:space="preserve">Choose </w:t>
      </w:r>
      <w:r w:rsidRPr="004A38FF">
        <w:rPr>
          <w:b/>
        </w:rPr>
        <w:t>Continue</w:t>
      </w:r>
      <w:r>
        <w:t xml:space="preserve"> </w:t>
      </w:r>
      <w:r w:rsidRPr="004A38FF">
        <w:rPr>
          <w:b/>
        </w:rPr>
        <w:t>to Subscribe</w:t>
      </w:r>
      <w:r>
        <w:t xml:space="preserve"> to view the license terms and launch information (Figure </w:t>
      </w:r>
      <w:r w:rsidR="00CC4114">
        <w:t>3</w:t>
      </w:r>
      <w:r>
        <w:t>).</w:t>
      </w:r>
    </w:p>
    <w:p w14:paraId="3F7607AE" w14:textId="442E2969" w:rsidR="00CB0002" w:rsidRPr="00CB0002" w:rsidRDefault="004A38FF" w:rsidP="00B10D5C">
      <w:pPr>
        <w:pStyle w:val="Picture"/>
      </w:pPr>
      <w:r>
        <w:rPr>
          <w:noProof/>
        </w:rPr>
        <w:drawing>
          <wp:inline distT="0" distB="0" distL="0" distR="0" wp14:anchorId="3529FD8B" wp14:editId="26F08B33">
            <wp:extent cx="5914286" cy="37238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4286" cy="3723809"/>
                    </a:xfrm>
                    <a:prstGeom prst="rect">
                      <a:avLst/>
                    </a:prstGeom>
                  </pic:spPr>
                </pic:pic>
              </a:graphicData>
            </a:graphic>
          </wp:inline>
        </w:drawing>
      </w:r>
    </w:p>
    <w:p w14:paraId="3252B161" w14:textId="25EF53EB" w:rsidR="00053859" w:rsidRPr="00053859" w:rsidRDefault="00053859" w:rsidP="00053859">
      <w:pPr>
        <w:pStyle w:val="Caption"/>
      </w:pPr>
      <w:r>
        <w:t xml:space="preserve">Figure </w:t>
      </w:r>
      <w:r w:rsidR="00CC4114">
        <w:t>3</w:t>
      </w:r>
      <w:r>
        <w:t xml:space="preserve">: </w:t>
      </w:r>
      <w:r w:rsidR="00F648AC">
        <w:t xml:space="preserve">DDN </w:t>
      </w:r>
      <w:r>
        <w:t>Cloud Edition for Lustre AMI page in AWS Marketplace</w:t>
      </w:r>
    </w:p>
    <w:p w14:paraId="311CAD76" w14:textId="0809AE2A" w:rsidR="00073932" w:rsidRDefault="00053859" w:rsidP="000D493F">
      <w:pPr>
        <w:pStyle w:val="ListNumber"/>
        <w:spacing w:before="280" w:after="280"/>
      </w:pPr>
      <w:r>
        <w:t xml:space="preserve">Choose </w:t>
      </w:r>
      <w:r w:rsidR="00073932">
        <w:rPr>
          <w:b/>
        </w:rPr>
        <w:t>Continue to Configuration</w:t>
      </w:r>
      <w:r>
        <w:t xml:space="preserve"> </w:t>
      </w:r>
      <w:r w:rsidR="00073932">
        <w:t xml:space="preserve">(Figure </w:t>
      </w:r>
      <w:r w:rsidR="00CC4114">
        <w:t>4</w:t>
      </w:r>
      <w:r w:rsidR="00073932">
        <w:t>)</w:t>
      </w:r>
      <w:r w:rsidR="00F648AC">
        <w:t>.</w:t>
      </w:r>
    </w:p>
    <w:p w14:paraId="73722348" w14:textId="77777777" w:rsidR="00B10D5C" w:rsidRDefault="00073932" w:rsidP="00B10D5C">
      <w:pPr>
        <w:pStyle w:val="Picture"/>
        <w:rPr>
          <w:rFonts w:eastAsia="Calibri"/>
          <w:b/>
          <w:bCs/>
          <w:color w:val="4F81BD"/>
          <w:kern w:val="0"/>
          <w:sz w:val="20"/>
          <w:szCs w:val="18"/>
        </w:rPr>
      </w:pPr>
      <w:r w:rsidRPr="00BB3ADD">
        <w:rPr>
          <w:noProof/>
        </w:rPr>
        <w:drawing>
          <wp:inline distT="0" distB="0" distL="0" distR="0" wp14:anchorId="4D5A8007" wp14:editId="05B704F3">
            <wp:extent cx="5413375" cy="2203450"/>
            <wp:effectExtent l="19050" t="19050" r="1587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13375" cy="2203450"/>
                    </a:xfrm>
                    <a:prstGeom prst="rect">
                      <a:avLst/>
                    </a:prstGeom>
                    <a:ln>
                      <a:solidFill>
                        <a:schemeClr val="bg1">
                          <a:lumMod val="75000"/>
                        </a:schemeClr>
                      </a:solidFill>
                    </a:ln>
                  </pic:spPr>
                </pic:pic>
              </a:graphicData>
            </a:graphic>
          </wp:inline>
        </w:drawing>
      </w:r>
      <w:r>
        <w:rPr>
          <w:rFonts w:eastAsia="Calibri"/>
          <w:b/>
          <w:bCs/>
          <w:color w:val="4F81BD"/>
          <w:kern w:val="0"/>
          <w:sz w:val="20"/>
          <w:szCs w:val="18"/>
        </w:rPr>
        <w:t xml:space="preserve">     </w:t>
      </w:r>
    </w:p>
    <w:p w14:paraId="4E33BD21" w14:textId="7DE8C791" w:rsidR="00073932" w:rsidRPr="00327F7B" w:rsidRDefault="00073932" w:rsidP="00B10D5C">
      <w:pPr>
        <w:pStyle w:val="Picture"/>
        <w:rPr>
          <w:rFonts w:eastAsia="Calibri"/>
          <w:b/>
          <w:bCs/>
          <w:color w:val="4F81BD"/>
          <w:kern w:val="0"/>
          <w:sz w:val="20"/>
          <w:szCs w:val="18"/>
        </w:rPr>
      </w:pPr>
      <w:r w:rsidRPr="00327F7B">
        <w:rPr>
          <w:rFonts w:eastAsia="Calibri"/>
          <w:b/>
          <w:bCs/>
          <w:color w:val="4F81BD"/>
          <w:kern w:val="0"/>
          <w:sz w:val="20"/>
          <w:szCs w:val="18"/>
        </w:rPr>
        <w:t xml:space="preserve">Figure </w:t>
      </w:r>
      <w:r w:rsidR="00CC4114">
        <w:rPr>
          <w:rFonts w:eastAsia="Calibri"/>
          <w:b/>
          <w:bCs/>
          <w:color w:val="4F81BD"/>
          <w:kern w:val="0"/>
          <w:sz w:val="20"/>
          <w:szCs w:val="18"/>
        </w:rPr>
        <w:t>4</w:t>
      </w:r>
      <w:r w:rsidRPr="00327F7B">
        <w:rPr>
          <w:rFonts w:eastAsia="Calibri"/>
          <w:b/>
          <w:bCs/>
          <w:color w:val="4F81BD"/>
          <w:kern w:val="0"/>
          <w:sz w:val="20"/>
          <w:szCs w:val="18"/>
        </w:rPr>
        <w:t xml:space="preserve">: Lustre AMI </w:t>
      </w:r>
      <w:r w:rsidR="004A38FF">
        <w:rPr>
          <w:rFonts w:eastAsia="Calibri"/>
          <w:b/>
          <w:bCs/>
          <w:color w:val="4F81BD"/>
          <w:kern w:val="0"/>
          <w:sz w:val="20"/>
          <w:szCs w:val="18"/>
        </w:rPr>
        <w:t xml:space="preserve">subscription </w:t>
      </w:r>
      <w:r w:rsidRPr="00327F7B">
        <w:rPr>
          <w:rFonts w:eastAsia="Calibri"/>
          <w:b/>
          <w:bCs/>
          <w:color w:val="4F81BD"/>
          <w:kern w:val="0"/>
          <w:sz w:val="20"/>
          <w:szCs w:val="18"/>
        </w:rPr>
        <w:t>page in AWS Marketplace</w:t>
      </w:r>
    </w:p>
    <w:p w14:paraId="7181AE2E" w14:textId="5A1D3884" w:rsidR="00073932" w:rsidRDefault="00A15E76" w:rsidP="000D493F">
      <w:pPr>
        <w:pStyle w:val="ListNumber"/>
        <w:spacing w:before="280" w:after="280"/>
      </w:pPr>
      <w:r>
        <w:t>Choose</w:t>
      </w:r>
      <w:r w:rsidR="00073932">
        <w:t xml:space="preserve"> </w:t>
      </w:r>
      <w:r w:rsidR="00073932" w:rsidRPr="00327F7B">
        <w:rPr>
          <w:b/>
        </w:rPr>
        <w:t xml:space="preserve">Continue to </w:t>
      </w:r>
      <w:r w:rsidR="00B10D5C">
        <w:rPr>
          <w:b/>
        </w:rPr>
        <w:t>L</w:t>
      </w:r>
      <w:r w:rsidR="00073932" w:rsidRPr="00327F7B">
        <w:rPr>
          <w:b/>
        </w:rPr>
        <w:t>aunch</w:t>
      </w:r>
      <w:r w:rsidR="00073932">
        <w:rPr>
          <w:b/>
        </w:rPr>
        <w:t xml:space="preserve"> </w:t>
      </w:r>
      <w:r w:rsidR="00073932" w:rsidRPr="00327F7B">
        <w:t xml:space="preserve">to select </w:t>
      </w:r>
      <w:r>
        <w:t xml:space="preserve">the </w:t>
      </w:r>
      <w:r w:rsidR="00073932" w:rsidRPr="00327F7B">
        <w:t xml:space="preserve">instance type and the </w:t>
      </w:r>
      <w:r>
        <w:t>AWS R</w:t>
      </w:r>
      <w:r w:rsidR="00073932" w:rsidRPr="00327F7B">
        <w:t>egion</w:t>
      </w:r>
      <w:r w:rsidR="000D493F">
        <w:t xml:space="preserve"> </w:t>
      </w:r>
      <w:r w:rsidR="000D493F">
        <w:br/>
        <w:t xml:space="preserve">(Figure </w:t>
      </w:r>
      <w:r w:rsidR="00CC4114">
        <w:t>5</w:t>
      </w:r>
      <w:r w:rsidR="000D493F">
        <w:t>)</w:t>
      </w:r>
      <w:r w:rsidR="00073932" w:rsidRPr="00327F7B">
        <w:t>.</w:t>
      </w:r>
    </w:p>
    <w:p w14:paraId="4E880656" w14:textId="1F657C9F" w:rsidR="005A0C25" w:rsidRDefault="005A0C25" w:rsidP="00B10D5C">
      <w:pPr>
        <w:pStyle w:val="Picture"/>
      </w:pPr>
      <w:r>
        <w:rPr>
          <w:noProof/>
        </w:rPr>
        <w:drawing>
          <wp:inline distT="0" distB="0" distL="0" distR="0" wp14:anchorId="136AA646" wp14:editId="17021F13">
            <wp:extent cx="6172200" cy="3382010"/>
            <wp:effectExtent l="19050" t="19050" r="1905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3382010"/>
                    </a:xfrm>
                    <a:prstGeom prst="rect">
                      <a:avLst/>
                    </a:prstGeom>
                    <a:ln>
                      <a:solidFill>
                        <a:schemeClr val="bg1">
                          <a:lumMod val="75000"/>
                        </a:schemeClr>
                      </a:solidFill>
                    </a:ln>
                  </pic:spPr>
                </pic:pic>
              </a:graphicData>
            </a:graphic>
          </wp:inline>
        </w:drawing>
      </w:r>
    </w:p>
    <w:p w14:paraId="3FEB94E4" w14:textId="2E0E0BDA" w:rsidR="005A0C25" w:rsidRDefault="005A0C25" w:rsidP="00CC4114">
      <w:pPr>
        <w:pStyle w:val="Caption"/>
      </w:pPr>
      <w:r>
        <w:t xml:space="preserve">Figure </w:t>
      </w:r>
      <w:r w:rsidR="00CC4114">
        <w:t>5</w:t>
      </w:r>
      <w:r>
        <w:t xml:space="preserve">: Choosing </w:t>
      </w:r>
      <w:r w:rsidR="004A38FF">
        <w:t>the AWS R</w:t>
      </w:r>
      <w:r>
        <w:t xml:space="preserve">egion and accepting license terms for </w:t>
      </w:r>
      <w:r w:rsidR="004A38FF">
        <w:t xml:space="preserve">the </w:t>
      </w:r>
      <w:r>
        <w:t>AMI</w:t>
      </w:r>
    </w:p>
    <w:p w14:paraId="22537750" w14:textId="37945221" w:rsidR="00A15E76" w:rsidRPr="00A15E76" w:rsidRDefault="00A15E76" w:rsidP="00A15E76">
      <w:pPr>
        <w:pStyle w:val="ListNumber"/>
        <w:spacing w:after="400"/>
      </w:pPr>
      <w:r>
        <w:t xml:space="preserve">When the subscription process is complete, exit out of AWS Marketplace without further action. </w:t>
      </w:r>
      <w:r w:rsidRPr="008F4DEC">
        <w:rPr>
          <w:b/>
        </w:rPr>
        <w:t>Do not</w:t>
      </w:r>
      <w:r>
        <w:t xml:space="preserve"> provision the software from AWS Marketplace—the Quick Start will deploy the AMI for you.</w:t>
      </w:r>
    </w:p>
    <w:p w14:paraId="3A9E2DC5" w14:textId="536800F6" w:rsidR="00E973EB" w:rsidRPr="00E61CA3" w:rsidRDefault="00E45663" w:rsidP="00585715">
      <w:pPr>
        <w:pStyle w:val="Heading3"/>
        <w:spacing w:before="400" w:after="100"/>
        <w:rPr>
          <w:bCs w:val="0"/>
        </w:rPr>
      </w:pPr>
      <w:bookmarkStart w:id="130" w:name="_Toc533164293"/>
      <w:r>
        <w:rPr>
          <w:bCs w:val="0"/>
        </w:rPr>
        <w:t xml:space="preserve">Step </w:t>
      </w:r>
      <w:r w:rsidR="00F53253">
        <w:rPr>
          <w:bCs w:val="0"/>
        </w:rPr>
        <w:t>4</w:t>
      </w:r>
      <w:r w:rsidR="00E973EB" w:rsidRPr="00E61CA3">
        <w:rPr>
          <w:bCs w:val="0"/>
        </w:rPr>
        <w:t>. Launch the Quick Start</w:t>
      </w:r>
      <w:bookmarkEnd w:id="130"/>
    </w:p>
    <w:bookmarkEnd w:id="119"/>
    <w:p w14:paraId="07C29E49" w14:textId="0FF6F5EE" w:rsidR="00BD7AA1" w:rsidRDefault="00BD7AA1" w:rsidP="00BD7AA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r w:rsidR="00CC4114">
        <w:t xml:space="preserve"> In addition, you are responsible for managing and securing the EC2 key pairs used in the Quick Start.</w:t>
      </w:r>
    </w:p>
    <w:p w14:paraId="503F1D2D" w14:textId="77777777" w:rsidR="00BD7AA1" w:rsidRDefault="00BD7AA1" w:rsidP="00115B61">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BD7AA1" w14:paraId="63A46220" w14:textId="77777777" w:rsidTr="006759D0">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204F2C34" w14:textId="77777777" w:rsidR="00BD7AA1" w:rsidRPr="003517E2" w:rsidRDefault="00BD7AA1" w:rsidP="006759D0">
            <w:pPr>
              <w:pStyle w:val="Tabletext"/>
              <w:jc w:val="center"/>
            </w:pPr>
            <w:r w:rsidRPr="00FD6F1D">
              <w:rPr>
                <w:noProof/>
              </w:rPr>
              <mc:AlternateContent>
                <mc:Choice Requires="wps">
                  <w:drawing>
                    <wp:anchor distT="0" distB="0" distL="137160" distR="137160" simplePos="0" relativeHeight="251780096" behindDoc="0" locked="0" layoutInCell="0" allowOverlap="0" wp14:anchorId="11361199" wp14:editId="72EEA840">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2069BBF4" w14:textId="64F87C45" w:rsidR="009B3947" w:rsidRPr="00E27B92" w:rsidRDefault="001D1B6C" w:rsidP="00BD7AA1">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2" w:history="1">
                                    <w:r w:rsidR="009B3947" w:rsidRPr="00E27B92">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1361199" id="AutoShape 2" o:spid="_x0000_s1026" href="https://fwd.aws/vA89R" style="position:absolute;left:0;text-align:left;margin-left:62.75pt;margin-top:8.95pt;width:29.5pt;height:110.15pt;rotation:90;z-index:25178009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" o:allowincell="f" o:allowoverlap="f" o:button="t" fillcolor="#007cbc" stroked="f">
                      <v:fill o:detectmouseclick="t"/>
                      <v:textbox inset="5.76pt,2.16pt,5.76pt,2.16pt">
                        <w:txbxContent>
                          <w:p w14:paraId="2069BBF4" w14:textId="64F87C45" w:rsidR="009B3947" w:rsidRPr="00E27B92" w:rsidRDefault="001D1B6C" w:rsidP="00BD7AA1">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3" w:history="1">
                              <w:r w:rsidR="009B3947" w:rsidRPr="00E27B92">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185F8D1A" w14:textId="5A64E064" w:rsidR="00BD7AA1" w:rsidRPr="003517E2" w:rsidRDefault="00BD7AA1" w:rsidP="00BD7AA1">
            <w:pPr>
              <w:pStyle w:val="Tabletext"/>
              <w:jc w:val="center"/>
            </w:pPr>
            <w:r w:rsidRPr="003517E2">
              <w:t xml:space="preserve">Deploy into a </w:t>
            </w:r>
            <w:r>
              <w:br/>
            </w:r>
            <w:r w:rsidRPr="003517E2">
              <w:t>new VPC on AWS</w:t>
            </w:r>
          </w:p>
        </w:tc>
        <w:tc>
          <w:tcPr>
            <w:tcW w:w="3189" w:type="dxa"/>
            <w:shd w:val="clear" w:color="auto" w:fill="DBE5F1" w:themeFill="accent1" w:themeFillTint="33"/>
          </w:tcPr>
          <w:p w14:paraId="24B4D97E" w14:textId="77777777" w:rsidR="00BD7AA1" w:rsidRPr="00FD6F1D" w:rsidRDefault="00BD7AA1" w:rsidP="006759D0">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1120" behindDoc="0" locked="0" layoutInCell="0" allowOverlap="0" wp14:anchorId="5E03A5D4" wp14:editId="1C3B10F6">
                      <wp:simplePos x="0" y="0"/>
                      <wp:positionH relativeFrom="margin">
                        <wp:posOffset>758825</wp:posOffset>
                      </wp:positionH>
                      <wp:positionV relativeFrom="margin">
                        <wp:posOffset>111125</wp:posOffset>
                      </wp:positionV>
                      <wp:extent cx="374650" cy="1398905"/>
                      <wp:effectExtent l="2222" t="0" r="8573" b="8572"/>
                      <wp:wrapSquare wrapText="bothSides"/>
                      <wp:docPr id="2" name="AutoShape 2">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55F636FB" w14:textId="0BD2F945" w:rsidR="009B3947" w:rsidRPr="00F64A81" w:rsidRDefault="001D1B6C" w:rsidP="00BD7AA1">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5" w:history="1">
                                    <w:r w:rsidR="009B3947" w:rsidRPr="00F64A81">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E03A5D4" id="_x0000_s1027" href="https://fwd.aws/k6bVB" style="position:absolute;left:0;text-align:left;margin-left:59.75pt;margin-top:8.75pt;width:29.5pt;height:110.15pt;rotation:90;z-index:25178112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" o:allowincell="f" o:allowoverlap="f" o:button="t" fillcolor="#007cbc" stroked="f">
                      <v:fill o:detectmouseclick="t"/>
                      <v:textbox inset="5.76pt,2.16pt,5.76pt,2.16pt">
                        <w:txbxContent>
                          <w:p w14:paraId="55F636FB" w14:textId="0BD2F945" w:rsidR="009B3947" w:rsidRPr="00F64A81" w:rsidRDefault="001D1B6C" w:rsidP="00BD7AA1">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6" w:history="1">
                              <w:r w:rsidR="009B3947" w:rsidRPr="00F64A81">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49086F58" w14:textId="7801092A" w:rsidR="00BD7AA1" w:rsidRPr="00D45DD9" w:rsidRDefault="00BD7AA1" w:rsidP="00BD7AA1">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into an </w:t>
            </w:r>
            <w:r>
              <w:br/>
              <w:t>existing VPC on AWS</w:t>
            </w:r>
          </w:p>
        </w:tc>
      </w:tr>
    </w:tbl>
    <w:p w14:paraId="345559B1" w14:textId="77777777" w:rsidR="00BD7AA1" w:rsidRDefault="00BD7AA1" w:rsidP="0092290A">
      <w:pPr>
        <w:pStyle w:val="ListParagraph"/>
      </w:pPr>
    </w:p>
    <w:p w14:paraId="495E9CA3" w14:textId="1F197C17" w:rsidR="00BD7AA1" w:rsidRPr="007E3B5F" w:rsidRDefault="00BD7AA1" w:rsidP="00BD7AA1">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512AD6">
        <w:t xml:space="preserve">the infrastructure for SAS </w:t>
      </w:r>
      <w:del w:id="131" w:author="Penny Downey" w:date="2020-05-29T15:52:00Z">
        <w:r w:rsidRPr="00512AD6" w:rsidDel="009716E8">
          <w:delText>Grid</w:delText>
        </w:r>
      </w:del>
      <w:ins w:id="132" w:author="Penny Downey" w:date="2020-05-29T15:52:00Z">
        <w:r w:rsidR="009716E8">
          <w:t>grid</w:t>
        </w:r>
      </w:ins>
      <w:r w:rsidRPr="007E3B5F">
        <w:t xml:space="preserve"> into an existing VPC, make sure that your VPC </w:t>
      </w:r>
      <w:r>
        <w:t xml:space="preserve">is set up with public and private subnets, and </w:t>
      </w:r>
      <w:r w:rsidR="000D493F">
        <w:t xml:space="preserve">Linux bastion host, NAT </w:t>
      </w:r>
      <w:r w:rsidR="00FF1FDE">
        <w:t>g</w:t>
      </w:r>
      <w:r w:rsidR="000D493F">
        <w:t xml:space="preserve">ateway, and </w:t>
      </w:r>
      <w:r>
        <w:t xml:space="preserve">Remote Desktop Gateway instances, as described in the </w:t>
      </w:r>
      <w:hyperlink w:anchor="_Architecture" w:history="1">
        <w:r w:rsidRPr="00BD7AA1">
          <w:rPr>
            <w:rStyle w:val="Hyperlink"/>
          </w:rPr>
          <w:t>Architecture</w:t>
        </w:r>
      </w:hyperlink>
      <w:r>
        <w:t xml:space="preserve"> section</w:t>
      </w:r>
      <w:r w:rsidRPr="007E3B5F">
        <w:t xml:space="preserve">. </w:t>
      </w:r>
      <w:r w:rsidR="000D493F">
        <w:t>Note that t</w:t>
      </w:r>
      <w:r w:rsidR="007511E4">
        <w:t xml:space="preserve">his Quick Start doesn’t support </w:t>
      </w:r>
      <w:hyperlink r:id="rId47" w:history="1">
        <w:r w:rsidR="007511E4" w:rsidRPr="00D92F4C">
          <w:rPr>
            <w:rStyle w:val="Hyperlink"/>
          </w:rPr>
          <w:t>shared subnets</w:t>
        </w:r>
      </w:hyperlink>
      <w:r w:rsidR="007511E4">
        <w:t xml:space="preserve">. </w:t>
      </w:r>
      <w:r w:rsidRPr="007E3B5F">
        <w:t xml:space="preserve">You’ll also need the domain name option configured in the DHCP options as explained in the </w:t>
      </w:r>
      <w:hyperlink r:id="rId48" w:tgtFrame="_blank" w:history="1">
        <w:r w:rsidRPr="0029599C">
          <w:rPr>
            <w:rStyle w:val="Hyperlink"/>
            <w:rFonts w:eastAsiaTheme="majorEastAsia"/>
          </w:rPr>
          <w:t>Amazon VPC documentation</w:t>
        </w:r>
      </w:hyperlink>
      <w:r w:rsidRPr="007E3B5F">
        <w:t>. You’ll be prompted for your VPC settings when you launch the Quick Start.</w:t>
      </w:r>
    </w:p>
    <w:p w14:paraId="4DAC020A" w14:textId="4BDD317F" w:rsidR="00BD7AA1" w:rsidRDefault="00BD7AA1" w:rsidP="0092290A">
      <w:pPr>
        <w:pStyle w:val="ListParagraph"/>
      </w:pPr>
      <w:r>
        <w:t xml:space="preserve">Each deployment takes about </w:t>
      </w:r>
      <w:r w:rsidR="003A1A7F" w:rsidRPr="00585715">
        <w:t>2</w:t>
      </w:r>
      <w:r w:rsidRPr="00585715">
        <w:t xml:space="preserve"> hours</w:t>
      </w:r>
      <w:r>
        <w:t xml:space="preserve"> to complete.</w:t>
      </w:r>
      <w:r w:rsidRPr="006B009D">
        <w:rPr>
          <w:noProof/>
        </w:rPr>
        <w:t xml:space="preserve"> </w:t>
      </w:r>
    </w:p>
    <w:p w14:paraId="443B5633" w14:textId="17FC28B0" w:rsidR="00884AFE" w:rsidRDefault="00BD7AA1" w:rsidP="00115B61">
      <w:pPr>
        <w:pStyle w:val="ListNumber"/>
      </w:pPr>
      <w:r w:rsidRPr="00E168C2">
        <w:t xml:space="preserve">Check the region that’s displayed in the </w:t>
      </w:r>
      <w:r>
        <w:t>upper</w:t>
      </w:r>
      <w:r w:rsidRPr="00E168C2">
        <w:t xml:space="preserve">-right corner of the navigation bar, and change it if necessary. </w:t>
      </w:r>
      <w:r w:rsidR="00F64A81">
        <w:t xml:space="preserve">(See the note in </w:t>
      </w:r>
      <w:hyperlink w:anchor="_Step_1._Prepare" w:history="1">
        <w:r w:rsidR="00F64A81" w:rsidRPr="00F64A81">
          <w:rPr>
            <w:rStyle w:val="Hyperlink"/>
          </w:rPr>
          <w:t>step 1</w:t>
        </w:r>
      </w:hyperlink>
      <w:r w:rsidR="00F64A81">
        <w:t xml:space="preserve"> for supported regions.) </w:t>
      </w:r>
      <w:r w:rsidRPr="00E168C2">
        <w:t xml:space="preserve">This is where the network infrastructure </w:t>
      </w:r>
      <w:r w:rsidRPr="00512AD6">
        <w:t xml:space="preserve">for </w:t>
      </w:r>
      <w:r w:rsidR="00F6525A" w:rsidRPr="00512AD6">
        <w:t xml:space="preserve">SAS </w:t>
      </w:r>
      <w:del w:id="133" w:author="Penny Downey" w:date="2020-05-29T15:52:00Z">
        <w:r w:rsidR="00F6525A" w:rsidRPr="00512AD6" w:rsidDel="009716E8">
          <w:delText>Grid</w:delText>
        </w:r>
      </w:del>
      <w:ins w:id="134" w:author="Penny Downey" w:date="2020-05-29T15:52:00Z">
        <w:r w:rsidR="009716E8">
          <w:t>grid</w:t>
        </w:r>
      </w:ins>
      <w:r w:rsidRPr="00C14E4F">
        <w:t xml:space="preserve"> will be built. The template is launched in the US</w:t>
      </w:r>
      <w:r w:rsidRPr="00E168C2">
        <w:t xml:space="preserve"> </w:t>
      </w:r>
      <w:r w:rsidR="00B01C9D">
        <w:t>West</w:t>
      </w:r>
      <w:r w:rsidRPr="00E168C2">
        <w:t xml:space="preserve"> (</w:t>
      </w:r>
      <w:r w:rsidR="00B01C9D">
        <w:t>Oregon</w:t>
      </w:r>
      <w:r>
        <w:t>) R</w:t>
      </w:r>
      <w:r w:rsidRPr="00E168C2">
        <w:t xml:space="preserve">egion by default. </w:t>
      </w:r>
    </w:p>
    <w:p w14:paraId="08BC7301" w14:textId="77777777" w:rsidR="00BD7AA1" w:rsidRDefault="00BD7AA1" w:rsidP="00115B61">
      <w:pPr>
        <w:pStyle w:val="ListNumbe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4094936D" w14:textId="77777777" w:rsidR="00BD7AA1" w:rsidRDefault="00BD7AA1" w:rsidP="00115B61">
      <w:pPr>
        <w:pStyle w:val="ListNumbe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1EE8A0EE" w14:textId="77777777" w:rsidR="00BD7AA1" w:rsidRPr="00EE2743" w:rsidRDefault="00BD7AA1" w:rsidP="0092290A">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5D728641" w14:textId="1D367114" w:rsidR="00BD7AA1" w:rsidRDefault="000E6E01" w:rsidP="00327F7B">
      <w:pPr>
        <w:pStyle w:val="ListBullet2"/>
      </w:pPr>
      <w:r>
        <w:fldChar w:fldCharType="begin"/>
      </w:r>
      <w:r>
        <w:instrText xml:space="preserve"> HYPERLINK \l "sc1" </w:instrText>
      </w:r>
      <w:r>
        <w:fldChar w:fldCharType="separate"/>
      </w:r>
      <w:r w:rsidR="00BD7AA1">
        <w:rPr>
          <w:rStyle w:val="Hyperlink"/>
        </w:rPr>
        <w:t xml:space="preserve">Parameters for deploying </w:t>
      </w:r>
      <w:r w:rsidR="00F6525A">
        <w:rPr>
          <w:rStyle w:val="Hyperlink"/>
        </w:rPr>
        <w:t xml:space="preserve">the infrastructure for SAS </w:t>
      </w:r>
      <w:del w:id="135" w:author="Penny Downey" w:date="2020-05-29T15:52:00Z">
        <w:r w:rsidR="00F6525A" w:rsidDel="009716E8">
          <w:rPr>
            <w:rStyle w:val="Hyperlink"/>
          </w:rPr>
          <w:delText>Grid</w:delText>
        </w:r>
      </w:del>
      <w:ins w:id="136" w:author="Penny Downey" w:date="2020-05-29T15:52:00Z">
        <w:r w:rsidR="009716E8">
          <w:rPr>
            <w:rStyle w:val="Hyperlink"/>
          </w:rPr>
          <w:t>grid</w:t>
        </w:r>
      </w:ins>
      <w:r w:rsidR="00BD7AA1" w:rsidRPr="002F1DB1">
        <w:rPr>
          <w:rStyle w:val="Hyperlink"/>
        </w:rPr>
        <w:t xml:space="preserve"> into a new VPC</w:t>
      </w:r>
      <w:r>
        <w:rPr>
          <w:rStyle w:val="Hyperlink"/>
        </w:rPr>
        <w:fldChar w:fldCharType="end"/>
      </w:r>
    </w:p>
    <w:p w14:paraId="1C032E5C" w14:textId="3429F10F" w:rsidR="00FD721E" w:rsidRPr="00327F7B" w:rsidRDefault="000E6E01" w:rsidP="00327F7B">
      <w:pPr>
        <w:pStyle w:val="ListBullet2"/>
        <w:rPr>
          <w:color w:val="auto"/>
          <w:kern w:val="0"/>
        </w:rPr>
      </w:pPr>
      <w:r>
        <w:fldChar w:fldCharType="begin"/>
      </w:r>
      <w:r>
        <w:instrText xml:space="preserve"> HYPERLINK \l "sc2" </w:instrText>
      </w:r>
      <w:r>
        <w:fldChar w:fldCharType="separate"/>
      </w:r>
      <w:r w:rsidR="00BD7AA1" w:rsidRPr="00512AD6">
        <w:rPr>
          <w:rStyle w:val="Hyperlink"/>
        </w:rPr>
        <w:t xml:space="preserve">Parameters for deploying </w:t>
      </w:r>
      <w:r w:rsidR="00F6525A" w:rsidRPr="00512AD6">
        <w:rPr>
          <w:rStyle w:val="Hyperlink"/>
        </w:rPr>
        <w:t xml:space="preserve">the infrastructure for SAS </w:t>
      </w:r>
      <w:del w:id="137" w:author="Penny Downey" w:date="2020-05-29T15:52:00Z">
        <w:r w:rsidR="00F6525A" w:rsidRPr="00512AD6" w:rsidDel="009716E8">
          <w:rPr>
            <w:rStyle w:val="Hyperlink"/>
          </w:rPr>
          <w:delText>Grid</w:delText>
        </w:r>
      </w:del>
      <w:ins w:id="138" w:author="Penny Downey" w:date="2020-05-29T15:52:00Z">
        <w:r w:rsidR="009716E8">
          <w:rPr>
            <w:rStyle w:val="Hyperlink"/>
          </w:rPr>
          <w:t>grid</w:t>
        </w:r>
      </w:ins>
      <w:r w:rsidR="00BD7AA1" w:rsidRPr="00512AD6">
        <w:rPr>
          <w:rStyle w:val="Hyperlink"/>
        </w:rPr>
        <w:t xml:space="preserve"> into an existing VPC</w:t>
      </w:r>
      <w:r>
        <w:rPr>
          <w:rStyle w:val="Hyperlink"/>
        </w:rPr>
        <w:fldChar w:fldCharType="end"/>
      </w:r>
    </w:p>
    <w:p w14:paraId="35F075D7" w14:textId="77777777" w:rsidR="00F25FBA" w:rsidRPr="00FD721E" w:rsidRDefault="00F25FBA" w:rsidP="00F25FBA">
      <w:pPr>
        <w:pStyle w:val="ListParagraph"/>
        <w:keepNext/>
        <w:numPr>
          <w:ilvl w:val="0"/>
          <w:numId w:val="15"/>
        </w:numPr>
        <w:ind w:left="0"/>
        <w:rPr>
          <w:b/>
          <w:color w:val="F79646" w:themeColor="accent6"/>
        </w:rPr>
      </w:pPr>
      <w:bookmarkStart w:id="139" w:name="sc1"/>
      <w:bookmarkEnd w:id="139"/>
      <w:r w:rsidRPr="00FD721E">
        <w:rPr>
          <w:b/>
          <w:color w:val="F79646" w:themeColor="accent6"/>
        </w:rPr>
        <w:t>Option 1: Parameters for deployment into a new VPC</w:t>
      </w:r>
    </w:p>
    <w:p w14:paraId="16B3F7CC" w14:textId="0A4E7577" w:rsidR="00BD7AA1" w:rsidRPr="00F25FBA" w:rsidRDefault="001D1B6C" w:rsidP="00F25FBA">
      <w:pPr>
        <w:rPr>
          <w:rStyle w:val="Hyperlink"/>
          <w:color w:val="auto"/>
          <w:u w:val="none"/>
        </w:rPr>
      </w:pPr>
      <w:hyperlink r:id="rId49" w:history="1">
        <w:r w:rsidR="00BD7AA1" w:rsidRPr="00F25FBA">
          <w:rPr>
            <w:rStyle w:val="Hyperlink"/>
            <w:rFonts w:cs="Arial"/>
            <w:szCs w:val="22"/>
          </w:rPr>
          <w:t>View template</w:t>
        </w:r>
      </w:hyperlink>
    </w:p>
    <w:p w14:paraId="3CFD7E85" w14:textId="1D023E28" w:rsidR="00874B39" w:rsidRPr="00777F25" w:rsidRDefault="00874B39" w:rsidP="000D493F">
      <w:pPr>
        <w:spacing w:before="280" w:after="140"/>
        <w:rPr>
          <w:i/>
        </w:rPr>
      </w:pPr>
      <w:r>
        <w:rPr>
          <w:i/>
        </w:rPr>
        <w:t xml:space="preserve">SAS </w:t>
      </w:r>
      <w:ins w:id="140" w:author="Penny Downey" w:date="2020-06-05T10:50:00Z">
        <w:r w:rsidR="001D3DAF">
          <w:rPr>
            <w:i/>
          </w:rPr>
          <w:t>g</w:t>
        </w:r>
      </w:ins>
      <w:del w:id="141" w:author="Penny Downey" w:date="2020-06-05T10:50:00Z">
        <w:r w:rsidR="000D493F" w:rsidDel="001D3DAF">
          <w:rPr>
            <w:i/>
          </w:rPr>
          <w:delText>G</w:delText>
        </w:r>
      </w:del>
      <w:r w:rsidR="000D493F">
        <w:rPr>
          <w:i/>
        </w:rPr>
        <w:t>rid license i</w:t>
      </w:r>
      <w:r w:rsidR="00390640">
        <w:rPr>
          <w:i/>
        </w:rPr>
        <w:t>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874B39" w:rsidRPr="00777F25" w14:paraId="0F52D5D0" w14:textId="77777777" w:rsidTr="00756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3EB8982" w14:textId="77777777" w:rsidR="00874B39" w:rsidRPr="00777F25" w:rsidRDefault="00874B39" w:rsidP="00756AF5">
            <w:pPr>
              <w:pStyle w:val="Tabletext"/>
            </w:pPr>
            <w:r w:rsidRPr="00777F25">
              <w:t xml:space="preserve">Parameter label (name) </w:t>
            </w:r>
          </w:p>
        </w:tc>
        <w:tc>
          <w:tcPr>
            <w:tcW w:w="1440" w:type="dxa"/>
            <w:hideMark/>
          </w:tcPr>
          <w:p w14:paraId="5E072E38" w14:textId="77777777" w:rsidR="00874B39" w:rsidRPr="00777F25" w:rsidRDefault="00874B39" w:rsidP="00756A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54850D0F" w14:textId="77777777" w:rsidR="00874B39" w:rsidRPr="00777F25" w:rsidRDefault="00874B39" w:rsidP="00756A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874B39" w:rsidRPr="00777F25" w14:paraId="0B554D75" w14:textId="77777777" w:rsidTr="00756AF5">
        <w:tc>
          <w:tcPr>
            <w:cnfStyle w:val="001000000000" w:firstRow="0" w:lastRow="0" w:firstColumn="1" w:lastColumn="0" w:oddVBand="0" w:evenVBand="0" w:oddHBand="0" w:evenHBand="0" w:firstRowFirstColumn="0" w:firstRowLastColumn="0" w:lastRowFirstColumn="0" w:lastRowLastColumn="0"/>
            <w:tcW w:w="2826" w:type="dxa"/>
            <w:hideMark/>
          </w:tcPr>
          <w:p w14:paraId="77E14C79" w14:textId="4C79AC42" w:rsidR="00874B39" w:rsidRPr="00777F25" w:rsidRDefault="00874B39" w:rsidP="003124CE">
            <w:pPr>
              <w:pStyle w:val="Tabletext"/>
            </w:pPr>
            <w:r>
              <w:t>SAS Software Depot</w:t>
            </w:r>
            <w:r w:rsidRPr="00777F25">
              <w:t xml:space="preserve"> </w:t>
            </w:r>
            <w:r w:rsidR="003124CE">
              <w:t>tar file in S3</w:t>
            </w:r>
            <w:r w:rsidRPr="00777F25">
              <w:br/>
            </w:r>
            <w:r w:rsidRPr="00777F25">
              <w:rPr>
                <w:b w:val="0"/>
              </w:rPr>
              <w:t>(</w:t>
            </w:r>
            <w:r w:rsidRPr="008E01EF">
              <w:rPr>
                <w:b w:val="0"/>
              </w:rPr>
              <w:t>SASSoftwareDepot</w:t>
            </w:r>
            <w:r w:rsidRPr="00777F25">
              <w:rPr>
                <w:b w:val="0"/>
              </w:rPr>
              <w:t>)</w:t>
            </w:r>
          </w:p>
        </w:tc>
        <w:tc>
          <w:tcPr>
            <w:tcW w:w="1440" w:type="dxa"/>
            <w:hideMark/>
          </w:tcPr>
          <w:p w14:paraId="193FBBD7" w14:textId="14196924" w:rsidR="00874B39" w:rsidRPr="00777F25"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3D15E093" w14:textId="68C7C8CC" w:rsidR="00874B39" w:rsidRPr="00777F25" w:rsidRDefault="00756AF5" w:rsidP="008806A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874B39">
              <w:t xml:space="preserve">S3 location of the </w:t>
            </w:r>
            <w:r>
              <w:t>SAS Software Depot .tar file you received in the s</w:t>
            </w:r>
            <w:r w:rsidR="00874B39">
              <w:t xml:space="preserve">oftware </w:t>
            </w:r>
            <w:r>
              <w:t>o</w:t>
            </w:r>
            <w:r w:rsidR="00874B39">
              <w:t xml:space="preserve">rder </w:t>
            </w:r>
            <w:r>
              <w:t>c</w:t>
            </w:r>
            <w:r w:rsidR="00874B39">
              <w:t xml:space="preserve">onfirmation email attachment. </w:t>
            </w:r>
            <w:r>
              <w:t>For e</w:t>
            </w:r>
            <w:r w:rsidR="00874B39">
              <w:t>xample</w:t>
            </w:r>
            <w:r>
              <w:t>, if you uploaded this file to the S3 bucket location</w:t>
            </w:r>
            <w:r w:rsidR="00874B39">
              <w:t xml:space="preserve"> </w:t>
            </w:r>
            <w:r w:rsidR="00874B39" w:rsidRPr="00756AF5">
              <w:rPr>
                <w:b/>
              </w:rPr>
              <w:t>sas-grid-deployment/sas-depot/SASSoftwareDepot_Final.tar</w:t>
            </w:r>
            <w:r>
              <w:t xml:space="preserve">, enter </w:t>
            </w:r>
            <w:r w:rsidR="008806AC" w:rsidRPr="008806AC">
              <w:rPr>
                <w:b/>
              </w:rPr>
              <w:t>sas-grid-deployment/sas-depot</w:t>
            </w:r>
            <w:r>
              <w:t>.</w:t>
            </w:r>
          </w:p>
        </w:tc>
      </w:tr>
      <w:tr w:rsidR="00874B39" w:rsidRPr="00777F25" w14:paraId="7D57A575" w14:textId="77777777" w:rsidTr="00756AF5">
        <w:tc>
          <w:tcPr>
            <w:cnfStyle w:val="001000000000" w:firstRow="0" w:lastRow="0" w:firstColumn="1" w:lastColumn="0" w:oddVBand="0" w:evenVBand="0" w:oddHBand="0" w:evenHBand="0" w:firstRowFirstColumn="0" w:firstRowLastColumn="0" w:lastRowFirstColumn="0" w:lastRowLastColumn="0"/>
            <w:tcW w:w="2826" w:type="dxa"/>
            <w:hideMark/>
          </w:tcPr>
          <w:p w14:paraId="6289441D" w14:textId="340AE77B" w:rsidR="00874B39" w:rsidRPr="00777F25" w:rsidRDefault="003124CE" w:rsidP="00756AF5">
            <w:pPr>
              <w:pStyle w:val="Tabletext"/>
            </w:pPr>
            <w:r>
              <w:t>SAS Software Depot n</w:t>
            </w:r>
            <w:r w:rsidR="00874B39">
              <w:t>ame</w:t>
            </w:r>
            <w:r w:rsidR="00874B39" w:rsidRPr="00777F25">
              <w:br/>
            </w:r>
            <w:r w:rsidR="00874B39" w:rsidRPr="00777F25">
              <w:rPr>
                <w:b w:val="0"/>
              </w:rPr>
              <w:t>(</w:t>
            </w:r>
            <w:r w:rsidR="00874B39" w:rsidRPr="00875ECA">
              <w:rPr>
                <w:b w:val="0"/>
              </w:rPr>
              <w:t>SASSoftwareDepotName</w:t>
            </w:r>
            <w:r w:rsidR="00874B39" w:rsidRPr="00777F25">
              <w:rPr>
                <w:b w:val="0"/>
              </w:rPr>
              <w:t>)</w:t>
            </w:r>
            <w:r w:rsidR="00874B39" w:rsidRPr="00777F25">
              <w:t xml:space="preserve"> </w:t>
            </w:r>
          </w:p>
        </w:tc>
        <w:tc>
          <w:tcPr>
            <w:tcW w:w="1440" w:type="dxa"/>
            <w:hideMark/>
          </w:tcPr>
          <w:p w14:paraId="4706F8BB" w14:textId="3D0BE8A1" w:rsidR="00874B39" w:rsidRPr="00777F25"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718102DC" w14:textId="3A158205" w:rsidR="00874B39" w:rsidRPr="00777F25"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name of the </w:t>
            </w:r>
            <w:r w:rsidR="00874B39">
              <w:rPr>
                <w:szCs w:val="18"/>
              </w:rPr>
              <w:t xml:space="preserve">SAS </w:t>
            </w:r>
            <w:r>
              <w:rPr>
                <w:szCs w:val="18"/>
              </w:rPr>
              <w:t>S</w:t>
            </w:r>
            <w:r w:rsidR="00874B39">
              <w:rPr>
                <w:szCs w:val="18"/>
              </w:rPr>
              <w:t xml:space="preserve">oftware </w:t>
            </w:r>
            <w:r>
              <w:rPr>
                <w:szCs w:val="18"/>
              </w:rPr>
              <w:t>D</w:t>
            </w:r>
            <w:r w:rsidR="00874B39">
              <w:rPr>
                <w:szCs w:val="18"/>
              </w:rPr>
              <w:t>epot</w:t>
            </w:r>
            <w:r>
              <w:rPr>
                <w:szCs w:val="18"/>
              </w:rPr>
              <w:t>, without the .tar file extension</w:t>
            </w:r>
            <w:r w:rsidR="00874B39">
              <w:rPr>
                <w:szCs w:val="18"/>
              </w:rPr>
              <w:t xml:space="preserve">. </w:t>
            </w:r>
            <w:r>
              <w:rPr>
                <w:szCs w:val="18"/>
              </w:rPr>
              <w:t>For e</w:t>
            </w:r>
            <w:r w:rsidR="00874B39">
              <w:rPr>
                <w:szCs w:val="18"/>
              </w:rPr>
              <w:t>xample</w:t>
            </w:r>
            <w:r>
              <w:rPr>
                <w:szCs w:val="18"/>
              </w:rPr>
              <w:t xml:space="preserve">, if you uploaded </w:t>
            </w:r>
            <w:r w:rsidRPr="000D493F">
              <w:rPr>
                <w:b/>
                <w:szCs w:val="18"/>
              </w:rPr>
              <w:t>SASSoftwareDepot_Final.tar</w:t>
            </w:r>
            <w:r>
              <w:rPr>
                <w:szCs w:val="18"/>
              </w:rPr>
              <w:t xml:space="preserve"> in step 2, enter</w:t>
            </w:r>
            <w:r w:rsidR="00874B39">
              <w:rPr>
                <w:szCs w:val="18"/>
              </w:rPr>
              <w:t xml:space="preserve"> </w:t>
            </w:r>
            <w:r w:rsidR="00874B39" w:rsidRPr="00756AF5">
              <w:rPr>
                <w:b/>
                <w:szCs w:val="18"/>
              </w:rPr>
              <w:t>SASSoftwareDepot_Final</w:t>
            </w:r>
            <w:r>
              <w:rPr>
                <w:szCs w:val="18"/>
              </w:rPr>
              <w:t xml:space="preserve"> in this field.</w:t>
            </w:r>
          </w:p>
        </w:tc>
      </w:tr>
      <w:tr w:rsidR="00874B39" w:rsidRPr="00777F25" w14:paraId="45273062" w14:textId="77777777" w:rsidTr="00756AF5">
        <w:tc>
          <w:tcPr>
            <w:cnfStyle w:val="001000000000" w:firstRow="0" w:lastRow="0" w:firstColumn="1" w:lastColumn="0" w:oddVBand="0" w:evenVBand="0" w:oddHBand="0" w:evenHBand="0" w:firstRowFirstColumn="0" w:firstRowLastColumn="0" w:lastRowFirstColumn="0" w:lastRowLastColumn="0"/>
            <w:tcW w:w="2826" w:type="dxa"/>
          </w:tcPr>
          <w:p w14:paraId="379AE04B" w14:textId="7F8DE132" w:rsidR="00874B39" w:rsidRPr="00756AF5" w:rsidRDefault="00874B39" w:rsidP="003124CE">
            <w:pPr>
              <w:pStyle w:val="Tabletext"/>
              <w:rPr>
                <w:b w:val="0"/>
              </w:rPr>
            </w:pPr>
            <w:r w:rsidRPr="00875ECA">
              <w:t>SAS</w:t>
            </w:r>
            <w:r>
              <w:t xml:space="preserve"> </w:t>
            </w:r>
            <w:r w:rsidR="003124CE">
              <w:t>p</w:t>
            </w:r>
            <w:r w:rsidRPr="00875ECA">
              <w:t>lan</w:t>
            </w:r>
            <w:r>
              <w:t xml:space="preserve"> </w:t>
            </w:r>
            <w:r w:rsidR="003124CE">
              <w:t>f</w:t>
            </w:r>
            <w:r w:rsidRPr="00875ECA">
              <w:t>iles</w:t>
            </w:r>
            <w:r>
              <w:t xml:space="preserve"> </w:t>
            </w:r>
            <w:r w:rsidR="00756AF5">
              <w:t xml:space="preserve">folder </w:t>
            </w:r>
            <w:r w:rsidR="003124CE">
              <w:t>in S3</w:t>
            </w:r>
            <w:r w:rsidR="003124CE">
              <w:br/>
            </w:r>
            <w:r w:rsidRPr="00756AF5">
              <w:rPr>
                <w:b w:val="0"/>
              </w:rPr>
              <w:t>(SASPlanFiles)</w:t>
            </w:r>
          </w:p>
        </w:tc>
        <w:tc>
          <w:tcPr>
            <w:tcW w:w="1440" w:type="dxa"/>
          </w:tcPr>
          <w:p w14:paraId="4B9B779C" w14:textId="270F3D17"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264877C3" w14:textId="61787006"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w:t>
            </w:r>
            <w:r w:rsidR="00874B39">
              <w:rPr>
                <w:szCs w:val="18"/>
              </w:rPr>
              <w:t xml:space="preserve">S3 bucket location where </w:t>
            </w:r>
            <w:r>
              <w:rPr>
                <w:szCs w:val="18"/>
              </w:rPr>
              <w:t xml:space="preserve">you uploaded the </w:t>
            </w:r>
            <w:r w:rsidR="00874B39">
              <w:rPr>
                <w:szCs w:val="18"/>
              </w:rPr>
              <w:t>SAS plan files</w:t>
            </w:r>
            <w:r>
              <w:rPr>
                <w:szCs w:val="18"/>
              </w:rPr>
              <w:t>;</w:t>
            </w:r>
            <w:r w:rsidR="00874B39">
              <w:rPr>
                <w:szCs w:val="18"/>
              </w:rPr>
              <w:t xml:space="preserve"> </w:t>
            </w:r>
            <w:r>
              <w:rPr>
                <w:szCs w:val="18"/>
              </w:rPr>
              <w:t>for e</w:t>
            </w:r>
            <w:r w:rsidR="00874B39">
              <w:rPr>
                <w:szCs w:val="18"/>
              </w:rPr>
              <w:t>xample</w:t>
            </w:r>
            <w:r>
              <w:rPr>
                <w:szCs w:val="18"/>
              </w:rPr>
              <w:t>,</w:t>
            </w:r>
            <w:r w:rsidR="00874B39">
              <w:rPr>
                <w:szCs w:val="18"/>
              </w:rPr>
              <w:t xml:space="preserve"> </w:t>
            </w:r>
            <w:r w:rsidR="00874B39" w:rsidRPr="00756AF5">
              <w:rPr>
                <w:b/>
                <w:szCs w:val="18"/>
              </w:rPr>
              <w:t>sasgrid-quickstart-staging/sas-depot/PlanFiles</w:t>
            </w:r>
            <w:r>
              <w:rPr>
                <w:szCs w:val="18"/>
              </w:rPr>
              <w:t>.</w:t>
            </w:r>
          </w:p>
        </w:tc>
      </w:tr>
      <w:tr w:rsidR="00874B39" w:rsidRPr="00777F25" w14:paraId="627B81D8" w14:textId="77777777" w:rsidTr="00756AF5">
        <w:tc>
          <w:tcPr>
            <w:cnfStyle w:val="001000000000" w:firstRow="0" w:lastRow="0" w:firstColumn="1" w:lastColumn="0" w:oddVBand="0" w:evenVBand="0" w:oddHBand="0" w:evenHBand="0" w:firstRowFirstColumn="0" w:firstRowLastColumn="0" w:lastRowFirstColumn="0" w:lastRowLastColumn="0"/>
            <w:tcW w:w="2826" w:type="dxa"/>
          </w:tcPr>
          <w:p w14:paraId="1350453F" w14:textId="2237FAE3" w:rsidR="00874B39" w:rsidRPr="00756AF5" w:rsidRDefault="003124CE" w:rsidP="00756AF5">
            <w:pPr>
              <w:pStyle w:val="Tabletext"/>
              <w:rPr>
                <w:b w:val="0"/>
              </w:rPr>
            </w:pPr>
            <w:r>
              <w:t xml:space="preserve">SAS </w:t>
            </w:r>
            <w:r w:rsidR="00756AF5">
              <w:t>Metadata Server</w:t>
            </w:r>
            <w:r>
              <w:t xml:space="preserve"> license file</w:t>
            </w:r>
            <w:r w:rsidR="00756AF5">
              <w:rPr>
                <w:b w:val="0"/>
              </w:rPr>
              <w:br/>
            </w:r>
            <w:r w:rsidR="00874B39" w:rsidRPr="00691DCE">
              <w:rPr>
                <w:b w:val="0"/>
              </w:rPr>
              <w:t>(</w:t>
            </w:r>
            <w:r w:rsidR="00874B39" w:rsidRPr="00875ECA">
              <w:rPr>
                <w:b w:val="0"/>
              </w:rPr>
              <w:t>SASLicenseMeta</w:t>
            </w:r>
            <w:r w:rsidR="00874B39">
              <w:rPr>
                <w:b w:val="0"/>
              </w:rPr>
              <w:t>)</w:t>
            </w:r>
          </w:p>
        </w:tc>
        <w:tc>
          <w:tcPr>
            <w:tcW w:w="1440" w:type="dxa"/>
          </w:tcPr>
          <w:p w14:paraId="097D30B8" w14:textId="6A9510F6"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25DE76AD" w14:textId="226172A2" w:rsidR="00874B39" w:rsidRDefault="00874B39" w:rsidP="00756AF5">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w:t>
            </w:r>
            <w:r w:rsidR="00756AF5">
              <w:rPr>
                <w:szCs w:val="18"/>
              </w:rPr>
              <w:t xml:space="preserve">name of the </w:t>
            </w:r>
            <w:r>
              <w:rPr>
                <w:szCs w:val="18"/>
              </w:rPr>
              <w:t xml:space="preserve">SAS </w:t>
            </w:r>
            <w:r w:rsidR="00756AF5">
              <w:rPr>
                <w:szCs w:val="18"/>
              </w:rPr>
              <w:t>M</w:t>
            </w:r>
            <w:r>
              <w:rPr>
                <w:szCs w:val="18"/>
              </w:rPr>
              <w:t>etadata</w:t>
            </w:r>
            <w:r w:rsidR="00756AF5">
              <w:rPr>
                <w:szCs w:val="18"/>
              </w:rPr>
              <w:t xml:space="preserve"> Server license file; for example,  </w:t>
            </w:r>
            <w:r w:rsidRPr="000D493F">
              <w:rPr>
                <w:b/>
                <w:szCs w:val="18"/>
              </w:rPr>
              <w:t>SAS94_xxxxxx_xxxxxxxx_LINUX_X86-64.txt</w:t>
            </w:r>
            <w:r w:rsidR="00756AF5">
              <w:rPr>
                <w:szCs w:val="18"/>
              </w:rPr>
              <w:t>. You will find this file inside the SAS Software Depot, in the folder sid_files.</w:t>
            </w:r>
          </w:p>
        </w:tc>
      </w:tr>
      <w:tr w:rsidR="00874B39" w:rsidRPr="00777F25" w14:paraId="6CBA7F80" w14:textId="77777777" w:rsidTr="00756AF5">
        <w:tc>
          <w:tcPr>
            <w:cnfStyle w:val="001000000000" w:firstRow="0" w:lastRow="0" w:firstColumn="1" w:lastColumn="0" w:oddVBand="0" w:evenVBand="0" w:oddHBand="0" w:evenHBand="0" w:firstRowFirstColumn="0" w:firstRowLastColumn="0" w:lastRowFirstColumn="0" w:lastRowLastColumn="0"/>
            <w:tcW w:w="2826" w:type="dxa"/>
          </w:tcPr>
          <w:p w14:paraId="72E873E6" w14:textId="50768123" w:rsidR="00874B39" w:rsidRPr="00756AF5" w:rsidRDefault="00874B39" w:rsidP="003124CE">
            <w:pPr>
              <w:pStyle w:val="Tabletext"/>
              <w:rPr>
                <w:b w:val="0"/>
              </w:rPr>
            </w:pPr>
            <w:r>
              <w:t xml:space="preserve">SAS </w:t>
            </w:r>
            <w:r w:rsidR="00756AF5">
              <w:t>Application Server</w:t>
            </w:r>
            <w:r>
              <w:t xml:space="preserve"> </w:t>
            </w:r>
            <w:r w:rsidR="003124CE">
              <w:t>license file</w:t>
            </w:r>
            <w:r w:rsidR="00756AF5">
              <w:rPr>
                <w:b w:val="0"/>
              </w:rPr>
              <w:br/>
            </w:r>
            <w:r w:rsidRPr="00756AF5">
              <w:rPr>
                <w:b w:val="0"/>
              </w:rPr>
              <w:t>(SASLicenseApp)</w:t>
            </w:r>
          </w:p>
        </w:tc>
        <w:tc>
          <w:tcPr>
            <w:tcW w:w="1440" w:type="dxa"/>
          </w:tcPr>
          <w:p w14:paraId="5AB344C0" w14:textId="3FA0F874" w:rsidR="00874B39" w:rsidRDefault="00756AF5" w:rsidP="00756AF5">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74A80451" w14:textId="2248AF0B" w:rsidR="00874B39" w:rsidRDefault="00874B39" w:rsidP="00390640">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The</w:t>
            </w:r>
            <w:r w:rsidR="00756AF5">
              <w:rPr>
                <w:szCs w:val="18"/>
              </w:rPr>
              <w:t xml:space="preserve"> name of the</w:t>
            </w:r>
            <w:r>
              <w:rPr>
                <w:szCs w:val="18"/>
              </w:rPr>
              <w:t xml:space="preserve"> SAS </w:t>
            </w:r>
            <w:r w:rsidR="00756AF5">
              <w:rPr>
                <w:szCs w:val="18"/>
              </w:rPr>
              <w:t>Application Server license</w:t>
            </w:r>
            <w:r>
              <w:rPr>
                <w:szCs w:val="18"/>
              </w:rPr>
              <w:t xml:space="preserve"> file</w:t>
            </w:r>
            <w:r w:rsidR="00756AF5">
              <w:rPr>
                <w:szCs w:val="18"/>
              </w:rPr>
              <w:t>;</w:t>
            </w:r>
            <w:r w:rsidR="00390640">
              <w:rPr>
                <w:szCs w:val="18"/>
              </w:rPr>
              <w:t>for e</w:t>
            </w:r>
            <w:r>
              <w:rPr>
                <w:szCs w:val="18"/>
              </w:rPr>
              <w:t>xample</w:t>
            </w:r>
            <w:r w:rsidR="00390640" w:rsidRPr="000D493F">
              <w:rPr>
                <w:b/>
                <w:szCs w:val="18"/>
              </w:rPr>
              <w:t xml:space="preserve">, </w:t>
            </w:r>
            <w:r w:rsidRPr="000D493F">
              <w:rPr>
                <w:b/>
                <w:szCs w:val="18"/>
              </w:rPr>
              <w:t xml:space="preserve"> SAS94_xxxxxx_xxxxxxxx_LINUX_X86-64.txt</w:t>
            </w:r>
            <w:r w:rsidR="00390640">
              <w:rPr>
                <w:szCs w:val="18"/>
              </w:rPr>
              <w:t>. You will find this file inside the SAS Software Depot, in the folder sid_files.</w:t>
            </w:r>
          </w:p>
        </w:tc>
      </w:tr>
    </w:tbl>
    <w:p w14:paraId="0BF66C7F" w14:textId="0580D753" w:rsidR="00777F25" w:rsidRPr="00777F25" w:rsidRDefault="000D493F" w:rsidP="00777F25">
      <w:pPr>
        <w:spacing w:before="280" w:after="140"/>
        <w:rPr>
          <w:i/>
        </w:rPr>
      </w:pPr>
      <w:r>
        <w:rPr>
          <w:i/>
        </w:rPr>
        <w:t>Network c</w:t>
      </w:r>
      <w:r w:rsidR="00777F25" w:rsidRPr="00777F25">
        <w:rPr>
          <w:i/>
        </w:rPr>
        <w:t>onfiguration:</w:t>
      </w:r>
    </w:p>
    <w:tbl>
      <w:tblPr>
        <w:tblStyle w:val="AWS"/>
        <w:tblW w:w="0" w:type="auto"/>
        <w:tblLayout w:type="fixed"/>
        <w:tblLook w:val="04A0" w:firstRow="1" w:lastRow="0" w:firstColumn="1" w:lastColumn="0" w:noHBand="0" w:noVBand="1"/>
      </w:tblPr>
      <w:tblGrid>
        <w:gridCol w:w="2826"/>
        <w:gridCol w:w="1440"/>
        <w:gridCol w:w="5310"/>
      </w:tblGrid>
      <w:tr w:rsidR="000F77E1" w:rsidRPr="00777F25" w14:paraId="37FB7C1A"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07ACF884" w14:textId="77777777" w:rsidR="00777F25" w:rsidRPr="00777F25" w:rsidRDefault="00777F25" w:rsidP="00777F25">
            <w:pPr>
              <w:pStyle w:val="Tabletext"/>
            </w:pPr>
            <w:r w:rsidRPr="00777F25">
              <w:t xml:space="preserve">Parameter label (name) </w:t>
            </w:r>
          </w:p>
        </w:tc>
        <w:tc>
          <w:tcPr>
            <w:tcW w:w="1440" w:type="dxa"/>
            <w:hideMark/>
          </w:tcPr>
          <w:p w14:paraId="11C69229"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09E1D6D6"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0F77E1" w:rsidRPr="00777F25" w14:paraId="53C60B5C"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45D4B94D" w14:textId="77777777" w:rsidR="00777F25" w:rsidRPr="00777F25" w:rsidRDefault="00777F25" w:rsidP="00777F25">
            <w:pPr>
              <w:pStyle w:val="Tabletext"/>
            </w:pPr>
            <w:r w:rsidRPr="00777F25">
              <w:t>Availability Zones</w:t>
            </w:r>
            <w:r w:rsidRPr="00777F25">
              <w:br/>
            </w:r>
            <w:r w:rsidRPr="00777F25">
              <w:rPr>
                <w:b w:val="0"/>
              </w:rPr>
              <w:t>(AvailabilityZones)</w:t>
            </w:r>
            <w:r w:rsidRPr="00777F25">
              <w:t xml:space="preserve"> </w:t>
            </w:r>
          </w:p>
        </w:tc>
        <w:tc>
          <w:tcPr>
            <w:tcW w:w="1440" w:type="dxa"/>
            <w:hideMark/>
          </w:tcPr>
          <w:p w14:paraId="0CD5A03C" w14:textId="77777777" w:rsidR="00777F25" w:rsidRPr="00217591" w:rsidRDefault="00777F25" w:rsidP="00777F25">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7A70C86E" w14:textId="65A316A6" w:rsidR="00777F25" w:rsidRPr="00777F25" w:rsidRDefault="003868AA" w:rsidP="004A2BE3">
            <w:pPr>
              <w:pStyle w:val="Tabletext"/>
              <w:cnfStyle w:val="000000000000" w:firstRow="0" w:lastRow="0" w:firstColumn="0" w:lastColumn="0" w:oddVBand="0" w:evenVBand="0" w:oddHBand="0" w:evenHBand="0" w:firstRowFirstColumn="0" w:firstRowLastColumn="0" w:lastRowFirstColumn="0" w:lastRowLastColumn="0"/>
            </w:pPr>
            <w:r>
              <w:t>The l</w:t>
            </w:r>
            <w:r w:rsidR="00777F25" w:rsidRPr="00777F25">
              <w:t>ist of Availability Zones to use for the subnets in the VPC.</w:t>
            </w:r>
            <w:r w:rsidR="001F6896">
              <w:t xml:space="preserve"> </w:t>
            </w:r>
            <w:r w:rsidR="004A38FF">
              <w:t xml:space="preserve">You must </w:t>
            </w:r>
            <w:r w:rsidR="004A2BE3">
              <w:t xml:space="preserve">select </w:t>
            </w:r>
            <w:r w:rsidR="004A38FF">
              <w:t xml:space="preserve">a </w:t>
            </w:r>
            <w:r w:rsidR="001F6896">
              <w:t xml:space="preserve">minimum of </w:t>
            </w:r>
            <w:r w:rsidR="004A38FF">
              <w:t xml:space="preserve">two </w:t>
            </w:r>
            <w:r w:rsidR="001F6896">
              <w:t>A</w:t>
            </w:r>
            <w:r w:rsidR="004A38FF">
              <w:t xml:space="preserve">vailability </w:t>
            </w:r>
            <w:r w:rsidR="001F6896">
              <w:t>Z</w:t>
            </w:r>
            <w:r w:rsidR="004A38FF">
              <w:t>one</w:t>
            </w:r>
            <w:r w:rsidR="001F6896">
              <w:t>s.</w:t>
            </w:r>
            <w:r w:rsidR="00BC0648">
              <w:t xml:space="preserve"> </w:t>
            </w:r>
          </w:p>
        </w:tc>
      </w:tr>
      <w:tr w:rsidR="000F77E1" w:rsidRPr="00777F25" w14:paraId="35F40397"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6FAEBBBC" w14:textId="77777777" w:rsidR="00777F25" w:rsidRPr="00777F25" w:rsidRDefault="00777F25" w:rsidP="00777F25">
            <w:pPr>
              <w:pStyle w:val="Tabletext"/>
            </w:pPr>
            <w:r w:rsidRPr="00777F25">
              <w:t>VPC CIDR</w:t>
            </w:r>
            <w:r w:rsidRPr="00777F25">
              <w:br/>
            </w:r>
            <w:r w:rsidRPr="00777F25">
              <w:rPr>
                <w:b w:val="0"/>
              </w:rPr>
              <w:t>(VPCCIDR)</w:t>
            </w:r>
            <w:r w:rsidRPr="00777F25">
              <w:t xml:space="preserve"> </w:t>
            </w:r>
          </w:p>
        </w:tc>
        <w:tc>
          <w:tcPr>
            <w:tcW w:w="1440" w:type="dxa"/>
            <w:hideMark/>
          </w:tcPr>
          <w:p w14:paraId="1D650A0B"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10.0.0.0/16 </w:t>
            </w:r>
          </w:p>
        </w:tc>
        <w:tc>
          <w:tcPr>
            <w:tcW w:w="5310" w:type="dxa"/>
            <w:hideMark/>
          </w:tcPr>
          <w:p w14:paraId="483F0D74" w14:textId="4050D019" w:rsidR="00777F25" w:rsidRPr="00777F25" w:rsidRDefault="004A2BE3" w:rsidP="00777F2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w:t>
            </w:r>
            <w:r w:rsidR="00777F25">
              <w:t>b</w:t>
            </w:r>
            <w:r w:rsidR="00777F25" w:rsidRPr="00777F25">
              <w:t>lock for the VPC</w:t>
            </w:r>
            <w:r w:rsidR="00664AF1">
              <w:t>.</w:t>
            </w:r>
            <w:r w:rsidR="00777F25" w:rsidRPr="00777F25">
              <w:t xml:space="preserve"> </w:t>
            </w:r>
          </w:p>
        </w:tc>
      </w:tr>
      <w:tr w:rsidR="000F77E1" w:rsidRPr="00777F25" w14:paraId="057459A6"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6D3A99A2" w14:textId="56D29D0D" w:rsidR="00777F25" w:rsidRPr="00777F25" w:rsidRDefault="00CC4114" w:rsidP="00777F25">
            <w:pPr>
              <w:pStyle w:val="Tabletext"/>
            </w:pPr>
            <w:r>
              <w:t>P</w:t>
            </w:r>
            <w:r w:rsidR="005B318B">
              <w:t>rivate s</w:t>
            </w:r>
            <w:r>
              <w:t>ubnet 1 (AZ1)</w:t>
            </w:r>
            <w:r w:rsidR="00777F25" w:rsidRPr="00777F25">
              <w:t xml:space="preserve"> CIDR</w:t>
            </w:r>
            <w:r w:rsidR="00777F25" w:rsidRPr="00777F25">
              <w:br/>
            </w:r>
            <w:r w:rsidR="00777F25" w:rsidRPr="00777F25">
              <w:rPr>
                <w:b w:val="0"/>
              </w:rPr>
              <w:t>(PrivateSubnet1CIDR)</w:t>
            </w:r>
          </w:p>
        </w:tc>
        <w:tc>
          <w:tcPr>
            <w:tcW w:w="1440" w:type="dxa"/>
            <w:hideMark/>
          </w:tcPr>
          <w:p w14:paraId="7C24DDA0"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10.0.0.0/19 </w:t>
            </w:r>
          </w:p>
        </w:tc>
        <w:tc>
          <w:tcPr>
            <w:tcW w:w="5310" w:type="dxa"/>
            <w:hideMark/>
          </w:tcPr>
          <w:p w14:paraId="2D57340B" w14:textId="121D9440" w:rsidR="00777F25" w:rsidRPr="00777F25" w:rsidRDefault="004A2BE3" w:rsidP="00777F2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block for </w:t>
            </w:r>
            <w:r w:rsidR="00777F25">
              <w:t xml:space="preserve">the first </w:t>
            </w:r>
            <w:r w:rsidR="00777F25" w:rsidRPr="00777F25">
              <w:t xml:space="preserve">private subnet </w:t>
            </w:r>
            <w:r w:rsidR="00EC6D8C">
              <w:t xml:space="preserve">in Availability Zone 1, </w:t>
            </w:r>
            <w:r w:rsidR="00777F25">
              <w:t xml:space="preserve">where the </w:t>
            </w:r>
            <w:r w:rsidR="00777F25" w:rsidRPr="00777F25">
              <w:t>SAS</w:t>
            </w:r>
            <w:r w:rsidR="00777F25">
              <w:t xml:space="preserve"> </w:t>
            </w:r>
            <w:del w:id="142" w:author="Penny Downey" w:date="2020-06-05T10:51:00Z">
              <w:r w:rsidR="00777F25" w:rsidRPr="00777F25" w:rsidDel="00F714D9">
                <w:delText>G</w:delText>
              </w:r>
            </w:del>
            <w:ins w:id="143" w:author="Penny Downey" w:date="2020-06-05T10:51:00Z">
              <w:r w:rsidR="00F714D9">
                <w:t>g</w:t>
              </w:r>
            </w:ins>
            <w:r w:rsidR="00777F25" w:rsidRPr="00777F25">
              <w:t xml:space="preserve">rid </w:t>
            </w:r>
            <w:r w:rsidR="00777F25">
              <w:t>instances will be deployed</w:t>
            </w:r>
            <w:r w:rsidR="00777F25" w:rsidRPr="00777F25">
              <w:t xml:space="preserve">. </w:t>
            </w:r>
          </w:p>
        </w:tc>
      </w:tr>
      <w:tr w:rsidR="000F77E1" w:rsidRPr="00777F25" w14:paraId="58D28039"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5B9FEC00" w14:textId="7F3B42E8" w:rsidR="00777F25" w:rsidRPr="00777F25" w:rsidRDefault="00EC6D8C" w:rsidP="00777F25">
            <w:pPr>
              <w:pStyle w:val="Tabletext"/>
            </w:pPr>
            <w:r>
              <w:t>P</w:t>
            </w:r>
            <w:r w:rsidR="005B318B">
              <w:t>rivate s</w:t>
            </w:r>
            <w:r>
              <w:t>ubnet 2 (AZ1)</w:t>
            </w:r>
            <w:r w:rsidRPr="00777F25">
              <w:t xml:space="preserve"> CIDR</w:t>
            </w:r>
            <w:r w:rsidR="00777F25" w:rsidRPr="00777F25">
              <w:br/>
            </w:r>
            <w:r w:rsidR="00777F25" w:rsidRPr="00777F25">
              <w:rPr>
                <w:b w:val="0"/>
              </w:rPr>
              <w:t>(PrivateSubnet2CIDR)</w:t>
            </w:r>
            <w:r w:rsidR="00777F25" w:rsidRPr="00777F25">
              <w:t xml:space="preserve"> </w:t>
            </w:r>
          </w:p>
        </w:tc>
        <w:tc>
          <w:tcPr>
            <w:tcW w:w="1440" w:type="dxa"/>
            <w:hideMark/>
          </w:tcPr>
          <w:p w14:paraId="212DACC5"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10.0.192.0/21 </w:t>
            </w:r>
          </w:p>
        </w:tc>
        <w:tc>
          <w:tcPr>
            <w:tcW w:w="5310" w:type="dxa"/>
            <w:hideMark/>
          </w:tcPr>
          <w:p w14:paraId="7049C333" w14:textId="7233A3DB" w:rsidR="00777F25" w:rsidRPr="00777F25" w:rsidRDefault="004A2BE3" w:rsidP="00EC6D8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block for </w:t>
            </w:r>
            <w:r w:rsidR="00777F25">
              <w:t xml:space="preserve">the second </w:t>
            </w:r>
            <w:r w:rsidR="00777F25" w:rsidRPr="00777F25">
              <w:t xml:space="preserve">private subnet </w:t>
            </w:r>
            <w:r w:rsidR="00EC6D8C">
              <w:t xml:space="preserve">in Availability Zone 1, </w:t>
            </w:r>
            <w:r w:rsidR="00777F25">
              <w:t xml:space="preserve">where the </w:t>
            </w:r>
            <w:r w:rsidR="00777F25" w:rsidRPr="00777F25">
              <w:t>Lustre</w:t>
            </w:r>
            <w:r w:rsidR="00EC6D8C">
              <w:t xml:space="preserve"> instances</w:t>
            </w:r>
            <w:r w:rsidR="00777F25" w:rsidRPr="00777F25">
              <w:t xml:space="preserve"> </w:t>
            </w:r>
            <w:r w:rsidR="00EC6D8C">
              <w:t>or IBM Spectrum Scale server and compute</w:t>
            </w:r>
            <w:r w:rsidR="00777F25">
              <w:t xml:space="preserve"> </w:t>
            </w:r>
            <w:r w:rsidR="00EC6D8C">
              <w:t xml:space="preserve">nodes </w:t>
            </w:r>
            <w:r w:rsidR="00777F25">
              <w:t>will be deployed</w:t>
            </w:r>
            <w:r w:rsidR="00777F25" w:rsidRPr="00777F25">
              <w:t xml:space="preserve">. </w:t>
            </w:r>
          </w:p>
        </w:tc>
      </w:tr>
      <w:tr w:rsidR="00EC6D8C" w:rsidRPr="00777F25" w14:paraId="57DB29BF"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21D51B29" w14:textId="0361A619" w:rsidR="00EC6D8C" w:rsidRPr="00777F25" w:rsidRDefault="00EC6D8C" w:rsidP="008608F5">
            <w:pPr>
              <w:pStyle w:val="Tabletext"/>
            </w:pPr>
            <w:r>
              <w:t>P</w:t>
            </w:r>
            <w:r w:rsidR="005B318B">
              <w:t>rivate s</w:t>
            </w:r>
            <w:r>
              <w:t>ubnet 3 (AZ2)</w:t>
            </w:r>
            <w:r w:rsidRPr="00777F25">
              <w:t xml:space="preserve"> CIDR</w:t>
            </w:r>
            <w:r w:rsidRPr="00777F25">
              <w:br/>
            </w:r>
            <w:r>
              <w:rPr>
                <w:b w:val="0"/>
              </w:rPr>
              <w:t>(PrivateSubnet3</w:t>
            </w:r>
            <w:r w:rsidRPr="00777F25">
              <w:rPr>
                <w:b w:val="0"/>
              </w:rPr>
              <w:t>CIDR)</w:t>
            </w:r>
          </w:p>
        </w:tc>
        <w:tc>
          <w:tcPr>
            <w:tcW w:w="1440" w:type="dxa"/>
            <w:hideMark/>
          </w:tcPr>
          <w:p w14:paraId="077FA9EC" w14:textId="66BEB1E4"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rsidRPr="00777F25">
              <w:t>10.0.</w:t>
            </w:r>
            <w:r>
              <w:t>32</w:t>
            </w:r>
            <w:r w:rsidRPr="00777F25">
              <w:t xml:space="preserve">.0/19 </w:t>
            </w:r>
          </w:p>
        </w:tc>
        <w:tc>
          <w:tcPr>
            <w:tcW w:w="5310" w:type="dxa"/>
            <w:hideMark/>
          </w:tcPr>
          <w:p w14:paraId="47A674C9" w14:textId="76CB0953"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77F25">
              <w:t xml:space="preserve">CIDR block for </w:t>
            </w:r>
            <w:r>
              <w:t xml:space="preserve">the first </w:t>
            </w:r>
            <w:r w:rsidRPr="00777F25">
              <w:t xml:space="preserve">private subnet </w:t>
            </w:r>
            <w:r>
              <w:t>in Availability Zone 2</w:t>
            </w:r>
            <w:r w:rsidRPr="00777F25">
              <w:t xml:space="preserve">. </w:t>
            </w:r>
          </w:p>
        </w:tc>
      </w:tr>
      <w:tr w:rsidR="00EC6D8C" w:rsidRPr="00777F25" w14:paraId="206415C7"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0DDD5F5A" w14:textId="55DE64C5" w:rsidR="00EC6D8C" w:rsidRPr="00777F25" w:rsidRDefault="00EC6D8C" w:rsidP="008608F5">
            <w:pPr>
              <w:pStyle w:val="Tabletext"/>
            </w:pPr>
            <w:r>
              <w:t>P</w:t>
            </w:r>
            <w:r w:rsidR="005B318B">
              <w:t>rivate s</w:t>
            </w:r>
            <w:r>
              <w:t>ubnet 4 (AZ2)</w:t>
            </w:r>
            <w:r w:rsidRPr="00777F25">
              <w:t xml:space="preserve"> CIDR</w:t>
            </w:r>
            <w:r w:rsidRPr="00777F25">
              <w:br/>
            </w:r>
            <w:r>
              <w:rPr>
                <w:b w:val="0"/>
              </w:rPr>
              <w:t>(PrivateSubnet4</w:t>
            </w:r>
            <w:r w:rsidRPr="00777F25">
              <w:rPr>
                <w:b w:val="0"/>
              </w:rPr>
              <w:t>CIDR)</w:t>
            </w:r>
            <w:r w:rsidRPr="00777F25">
              <w:t xml:space="preserve"> </w:t>
            </w:r>
          </w:p>
        </w:tc>
        <w:tc>
          <w:tcPr>
            <w:tcW w:w="1440" w:type="dxa"/>
            <w:hideMark/>
          </w:tcPr>
          <w:p w14:paraId="009FC6CE" w14:textId="764F1FCA"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rsidRPr="00777F25">
              <w:t>10.0.</w:t>
            </w:r>
            <w:r>
              <w:t>200</w:t>
            </w:r>
            <w:r w:rsidRPr="00777F25">
              <w:t xml:space="preserve">.0/21 </w:t>
            </w:r>
          </w:p>
        </w:tc>
        <w:tc>
          <w:tcPr>
            <w:tcW w:w="5310" w:type="dxa"/>
            <w:hideMark/>
          </w:tcPr>
          <w:p w14:paraId="0C9A8EC7" w14:textId="0E0F93A0" w:rsidR="00EC6D8C" w:rsidRPr="00777F25" w:rsidRDefault="00EC6D8C" w:rsidP="00EC6D8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77F25">
              <w:t xml:space="preserve">CIDR block for </w:t>
            </w:r>
            <w:r>
              <w:t xml:space="preserve">the second </w:t>
            </w:r>
            <w:r w:rsidRPr="00777F25">
              <w:t xml:space="preserve">private subnet </w:t>
            </w:r>
            <w:r>
              <w:t>in Availability Zone 2</w:t>
            </w:r>
            <w:r w:rsidRPr="00777F25">
              <w:t xml:space="preserve">. </w:t>
            </w:r>
          </w:p>
        </w:tc>
      </w:tr>
      <w:tr w:rsidR="000F77E1" w:rsidRPr="00777F25" w14:paraId="41D259B5"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1E8DFEEC" w14:textId="1CD05220" w:rsidR="00777F25" w:rsidRPr="00777F25" w:rsidRDefault="003124CE" w:rsidP="00777F25">
            <w:pPr>
              <w:pStyle w:val="Tabletext"/>
            </w:pPr>
            <w:r>
              <w:t>Public s</w:t>
            </w:r>
            <w:r w:rsidR="00777F25" w:rsidRPr="00777F25">
              <w:t>ubnet 1 CIDR</w:t>
            </w:r>
            <w:r w:rsidR="00777F25" w:rsidRPr="00777F25">
              <w:br/>
            </w:r>
            <w:r w:rsidR="00777F25" w:rsidRPr="00777F25">
              <w:rPr>
                <w:b w:val="0"/>
              </w:rPr>
              <w:t>(PublicSubnet1CIDR)</w:t>
            </w:r>
          </w:p>
        </w:tc>
        <w:tc>
          <w:tcPr>
            <w:tcW w:w="1440" w:type="dxa"/>
            <w:hideMark/>
          </w:tcPr>
          <w:p w14:paraId="48797302"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10.0.128.0/20 </w:t>
            </w:r>
          </w:p>
        </w:tc>
        <w:tc>
          <w:tcPr>
            <w:tcW w:w="5310" w:type="dxa"/>
            <w:hideMark/>
          </w:tcPr>
          <w:p w14:paraId="763DF44E" w14:textId="306C4715" w:rsidR="00777F25" w:rsidRPr="00777F25" w:rsidRDefault="004A2BE3" w:rsidP="000D493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w:t>
            </w:r>
            <w:r w:rsidR="00777F25">
              <w:t>b</w:t>
            </w:r>
            <w:r w:rsidR="00777F25" w:rsidRPr="00777F25">
              <w:t xml:space="preserve">lock for the public </w:t>
            </w:r>
            <w:r w:rsidR="00777F25">
              <w:t>(</w:t>
            </w:r>
            <w:r w:rsidR="00777F25" w:rsidRPr="00777F25">
              <w:t>DMZ</w:t>
            </w:r>
            <w:r w:rsidR="00777F25">
              <w:t>)</w:t>
            </w:r>
            <w:r w:rsidR="00777F25" w:rsidRPr="00777F25">
              <w:t xml:space="preserve"> subnet </w:t>
            </w:r>
            <w:r w:rsidR="000D493F">
              <w:t>located in Availability Zone 1</w:t>
            </w:r>
            <w:r w:rsidR="00777F25">
              <w:t>.</w:t>
            </w:r>
            <w:r w:rsidR="00777F25" w:rsidRPr="00777F25">
              <w:t xml:space="preserve"> </w:t>
            </w:r>
          </w:p>
        </w:tc>
      </w:tr>
      <w:tr w:rsidR="000F77E1" w:rsidRPr="00777F25" w14:paraId="0CA8E5D3"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3DC85AE2" w14:textId="4F435282" w:rsidR="00777F25" w:rsidRPr="00777F25" w:rsidRDefault="00777F25" w:rsidP="00777F25">
            <w:pPr>
              <w:pStyle w:val="Tabletext"/>
            </w:pPr>
            <w:r w:rsidRPr="00777F25">
              <w:t xml:space="preserve">Public </w:t>
            </w:r>
            <w:r w:rsidR="003124CE">
              <w:t>s</w:t>
            </w:r>
            <w:r w:rsidRPr="00777F25">
              <w:t>ubnet 2 CIDR</w:t>
            </w:r>
            <w:r w:rsidRPr="00777F25">
              <w:br/>
            </w:r>
            <w:r w:rsidRPr="00777F25">
              <w:rPr>
                <w:b w:val="0"/>
              </w:rPr>
              <w:t>(PublicSubnet2CIDR)</w:t>
            </w:r>
          </w:p>
        </w:tc>
        <w:tc>
          <w:tcPr>
            <w:tcW w:w="1440" w:type="dxa"/>
            <w:hideMark/>
          </w:tcPr>
          <w:p w14:paraId="4A5359AE"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10.0.144.0/20 </w:t>
            </w:r>
          </w:p>
        </w:tc>
        <w:tc>
          <w:tcPr>
            <w:tcW w:w="5310" w:type="dxa"/>
            <w:hideMark/>
          </w:tcPr>
          <w:p w14:paraId="7AA45048" w14:textId="3CA8BBBE" w:rsidR="00777F25" w:rsidRPr="00777F25" w:rsidRDefault="004A2BE3" w:rsidP="004A2BE3">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777F25" w:rsidRPr="00777F25">
              <w:t xml:space="preserve">CIDR block for the public </w:t>
            </w:r>
            <w:r w:rsidR="00777F25">
              <w:t>(</w:t>
            </w:r>
            <w:r w:rsidR="00777F25" w:rsidRPr="00777F25">
              <w:t>DMZ</w:t>
            </w:r>
            <w:r w:rsidR="00777F25">
              <w:t>)</w:t>
            </w:r>
            <w:r w:rsidR="00585715">
              <w:t xml:space="preserve"> subnet</w:t>
            </w:r>
            <w:r w:rsidR="00777F25" w:rsidRPr="00777F25">
              <w:t xml:space="preserve"> located in Availability Zone 2</w:t>
            </w:r>
            <w:r w:rsidR="00585715">
              <w:t>.</w:t>
            </w:r>
            <w:r w:rsidR="00777F25" w:rsidRPr="00777F25">
              <w:t xml:space="preserve"> </w:t>
            </w:r>
            <w:r w:rsidR="00585715">
              <w:t xml:space="preserve"> </w:t>
            </w:r>
          </w:p>
        </w:tc>
      </w:tr>
    </w:tbl>
    <w:p w14:paraId="74868C7A" w14:textId="77777777" w:rsidR="00A54F13" w:rsidRPr="00777F25" w:rsidRDefault="00A54F13" w:rsidP="00777F25">
      <w:pPr>
        <w:spacing w:before="280" w:after="140"/>
        <w:rPr>
          <w:i/>
        </w:rPr>
      </w:pPr>
      <w:r w:rsidRPr="00777F25">
        <w:rPr>
          <w:i/>
        </w:rPr>
        <w:t xml:space="preserve">Microsoft </w:t>
      </w:r>
      <w:r>
        <w:rPr>
          <w:i/>
        </w:rPr>
        <w:t>RD Gateway c</w:t>
      </w:r>
      <w:r w:rsidRPr="00777F25">
        <w:rPr>
          <w:i/>
        </w:rPr>
        <w:t>onfiguration:</w:t>
      </w:r>
    </w:p>
    <w:tbl>
      <w:tblPr>
        <w:tblStyle w:val="AWS"/>
        <w:tblW w:w="0" w:type="auto"/>
        <w:tblLayout w:type="fixed"/>
        <w:tblLook w:val="04A0" w:firstRow="1" w:lastRow="0" w:firstColumn="1" w:lastColumn="0" w:noHBand="0" w:noVBand="1"/>
      </w:tblPr>
      <w:tblGrid>
        <w:gridCol w:w="2794"/>
        <w:gridCol w:w="1472"/>
        <w:gridCol w:w="5310"/>
      </w:tblGrid>
      <w:tr w:rsidR="00F40B6D" w:rsidRPr="00777F25" w14:paraId="32DAD848" w14:textId="77777777" w:rsidTr="00A54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4" w:type="dxa"/>
          </w:tcPr>
          <w:p w14:paraId="6AEDF2EF" w14:textId="2398A388" w:rsidR="00777F25" w:rsidRPr="00777F25" w:rsidRDefault="00A54F13" w:rsidP="00777F25">
            <w:pPr>
              <w:pStyle w:val="Tabletext"/>
            </w:pPr>
            <w:r>
              <w:t>Parameter label (name)</w:t>
            </w:r>
          </w:p>
        </w:tc>
        <w:tc>
          <w:tcPr>
            <w:tcW w:w="1472" w:type="dxa"/>
          </w:tcPr>
          <w:p w14:paraId="458DB40F" w14:textId="3CCABA0A" w:rsidR="00777F25" w:rsidRPr="00A54F13" w:rsidRDefault="00A54F13" w:rsidP="00777F25">
            <w:pPr>
              <w:pStyle w:val="Tabletext"/>
              <w:cnfStyle w:val="100000000000" w:firstRow="1" w:lastRow="0" w:firstColumn="0" w:lastColumn="0" w:oddVBand="0" w:evenVBand="0" w:oddHBand="0" w:evenHBand="0" w:firstRowFirstColumn="0" w:firstRowLastColumn="0" w:lastRowFirstColumn="0" w:lastRowLastColumn="0"/>
            </w:pPr>
            <w:r w:rsidRPr="00A54F13">
              <w:t>Default</w:t>
            </w:r>
          </w:p>
        </w:tc>
        <w:tc>
          <w:tcPr>
            <w:tcW w:w="5310" w:type="dxa"/>
          </w:tcPr>
          <w:p w14:paraId="68417964" w14:textId="35D4AC35" w:rsidR="00777F25" w:rsidRPr="00777F25" w:rsidRDefault="00A54F13" w:rsidP="004A2BE3">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54F13" w:rsidRPr="00777F25" w14:paraId="3785B361"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10A80BAA" w14:textId="27217097" w:rsidR="00A54F13" w:rsidRPr="00777F25" w:rsidRDefault="00A54F13" w:rsidP="00A54F13">
            <w:pPr>
              <w:pStyle w:val="Tabletext"/>
            </w:pPr>
            <w:r>
              <w:t>RDGW k</w:t>
            </w:r>
            <w:r w:rsidRPr="00777F25">
              <w:t>ey</w:t>
            </w:r>
            <w:r>
              <w:t xml:space="preserve"> pair n</w:t>
            </w:r>
            <w:r w:rsidRPr="00777F25">
              <w:t>ame</w:t>
            </w:r>
            <w:r w:rsidRPr="00777F25">
              <w:br/>
            </w:r>
            <w:r w:rsidRPr="00777F25">
              <w:rPr>
                <w:b w:val="0"/>
              </w:rPr>
              <w:t>(RDGWKeyPairName)</w:t>
            </w:r>
            <w:r w:rsidRPr="00777F25">
              <w:t xml:space="preserve"> </w:t>
            </w:r>
          </w:p>
        </w:tc>
        <w:tc>
          <w:tcPr>
            <w:tcW w:w="1472" w:type="dxa"/>
          </w:tcPr>
          <w:p w14:paraId="19D43381" w14:textId="48E911F8"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7CC89EEC" w14:textId="30632B04"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A p</w:t>
            </w:r>
            <w:r w:rsidRPr="00777F25">
              <w:t>ublic/private key pair</w:t>
            </w:r>
            <w:r>
              <w:t>, which</w:t>
            </w:r>
            <w:r w:rsidRPr="00777F25">
              <w:t xml:space="preserve"> allow</w:t>
            </w:r>
            <w:r>
              <w:t>s</w:t>
            </w:r>
            <w:r w:rsidRPr="00777F25">
              <w:t xml:space="preserve"> you to securely connect to your instance after it launches</w:t>
            </w:r>
            <w:r>
              <w:t>.</w:t>
            </w:r>
            <w:r w:rsidRPr="00777F25">
              <w:t xml:space="preserve"> </w:t>
            </w:r>
          </w:p>
        </w:tc>
      </w:tr>
      <w:tr w:rsidR="00A54F13" w:rsidRPr="00777F25" w14:paraId="0A1D897F"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1F3F5C98" w14:textId="6775FCB6" w:rsidR="00A54F13" w:rsidRPr="00777F25" w:rsidRDefault="00A54F13" w:rsidP="00A54F13">
            <w:pPr>
              <w:pStyle w:val="Tabletext"/>
            </w:pPr>
            <w:r>
              <w:t>RDGW</w:t>
            </w:r>
            <w:r w:rsidRPr="00777F25">
              <w:t xml:space="preserve"> </w:t>
            </w:r>
            <w:r>
              <w:t>instance t</w:t>
            </w:r>
            <w:r w:rsidRPr="00777F25">
              <w:t>ype</w:t>
            </w:r>
            <w:r w:rsidRPr="00777F25">
              <w:br/>
            </w:r>
            <w:r w:rsidRPr="00777F25">
              <w:rPr>
                <w:b w:val="0"/>
              </w:rPr>
              <w:t>(RDGWInstanceType)</w:t>
            </w:r>
            <w:r w:rsidRPr="00777F25">
              <w:t xml:space="preserve"> </w:t>
            </w:r>
          </w:p>
        </w:tc>
        <w:tc>
          <w:tcPr>
            <w:tcW w:w="1472" w:type="dxa"/>
          </w:tcPr>
          <w:p w14:paraId="5CCFEA37" w14:textId="346CBE2A"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rsidRPr="00777F25">
              <w:t xml:space="preserve">t2.large </w:t>
            </w:r>
          </w:p>
        </w:tc>
        <w:tc>
          <w:tcPr>
            <w:tcW w:w="5310" w:type="dxa"/>
          </w:tcPr>
          <w:p w14:paraId="2F592642" w14:textId="4AC82840"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77F25">
              <w:t xml:space="preserve">EC2 instance type for the </w:t>
            </w:r>
            <w:r>
              <w:t>Remote Desktop Gateway</w:t>
            </w:r>
            <w:r w:rsidRPr="00777F25">
              <w:t xml:space="preserve"> instances</w:t>
            </w:r>
            <w:r>
              <w:t>.</w:t>
            </w:r>
            <w:r w:rsidRPr="00777F25">
              <w:t xml:space="preserve"> </w:t>
            </w:r>
          </w:p>
        </w:tc>
      </w:tr>
      <w:tr w:rsidR="00A54F13" w:rsidRPr="00777F25" w14:paraId="72DA76E3"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2A30869C" w14:textId="7BBCF4AA" w:rsidR="00A54F13" w:rsidRPr="00777F25" w:rsidRDefault="00A54F13" w:rsidP="00A54F13">
            <w:pPr>
              <w:pStyle w:val="Tabletext"/>
            </w:pPr>
            <w:r>
              <w:t>Admin u</w:t>
            </w:r>
            <w:r w:rsidRPr="00777F25">
              <w:t>ser</w:t>
            </w:r>
            <w:r>
              <w:t xml:space="preserve"> n</w:t>
            </w:r>
            <w:r w:rsidRPr="00777F25">
              <w:t>ame</w:t>
            </w:r>
            <w:r w:rsidRPr="00777F25">
              <w:br/>
            </w:r>
            <w:r w:rsidRPr="00777F25">
              <w:rPr>
                <w:b w:val="0"/>
              </w:rPr>
              <w:t>(AdminUser)</w:t>
            </w:r>
            <w:r w:rsidRPr="00777F25">
              <w:t xml:space="preserve"> </w:t>
            </w:r>
          </w:p>
        </w:tc>
        <w:tc>
          <w:tcPr>
            <w:tcW w:w="1472" w:type="dxa"/>
          </w:tcPr>
          <w:p w14:paraId="22A8CE5D" w14:textId="1B0320A9" w:rsidR="00A54F13" w:rsidRPr="00217591" w:rsidRDefault="00A54F13" w:rsidP="00A54F13">
            <w:pPr>
              <w:pStyle w:val="Tabletext"/>
              <w:cnfStyle w:val="000000000000" w:firstRow="0" w:lastRow="0" w:firstColumn="0" w:lastColumn="0" w:oddVBand="0" w:evenVBand="0" w:oddHBand="0" w:evenHBand="0" w:firstRowFirstColumn="0" w:firstRowLastColumn="0" w:lastRowFirstColumn="0" w:lastRowLastColumn="0"/>
              <w:rPr>
                <w:i/>
              </w:rPr>
            </w:pPr>
            <w:r w:rsidRPr="00777F25">
              <w:t xml:space="preserve">StackAdmin </w:t>
            </w:r>
          </w:p>
        </w:tc>
        <w:tc>
          <w:tcPr>
            <w:tcW w:w="5310" w:type="dxa"/>
          </w:tcPr>
          <w:p w14:paraId="41018866" w14:textId="6208B375"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The u</w:t>
            </w:r>
            <w:r w:rsidRPr="00777F25">
              <w:t>ser name</w:t>
            </w:r>
            <w:r>
              <w:t xml:space="preserve"> (5-25 alphanumeric characters)</w:t>
            </w:r>
            <w:r w:rsidRPr="00777F25">
              <w:t xml:space="preserve"> for the new local administrator account</w:t>
            </w:r>
            <w:r>
              <w:t>.</w:t>
            </w:r>
            <w:r w:rsidRPr="00777F25">
              <w:t xml:space="preserve"> </w:t>
            </w:r>
          </w:p>
        </w:tc>
      </w:tr>
      <w:tr w:rsidR="00A54F13" w:rsidRPr="00777F25" w14:paraId="1E47A12D" w14:textId="77777777" w:rsidTr="00A54F13">
        <w:tc>
          <w:tcPr>
            <w:cnfStyle w:val="001000000000" w:firstRow="0" w:lastRow="0" w:firstColumn="1" w:lastColumn="0" w:oddVBand="0" w:evenVBand="0" w:oddHBand="0" w:evenHBand="0" w:firstRowFirstColumn="0" w:firstRowLastColumn="0" w:lastRowFirstColumn="0" w:lastRowLastColumn="0"/>
            <w:tcW w:w="2794" w:type="dxa"/>
          </w:tcPr>
          <w:p w14:paraId="420FC765" w14:textId="02D974F6" w:rsidR="00A54F13" w:rsidRPr="00777F25" w:rsidRDefault="00A54F13" w:rsidP="00A54F13">
            <w:pPr>
              <w:pStyle w:val="Tabletext"/>
            </w:pPr>
            <w:r>
              <w:t>Admin p</w:t>
            </w:r>
            <w:r w:rsidRPr="00777F25">
              <w:t>assword</w:t>
            </w:r>
            <w:r w:rsidRPr="00777F25">
              <w:br/>
            </w:r>
            <w:r w:rsidRPr="00777F25">
              <w:rPr>
                <w:b w:val="0"/>
              </w:rPr>
              <w:t>(AdminPassword)</w:t>
            </w:r>
            <w:r w:rsidRPr="00777F25">
              <w:t xml:space="preserve"> </w:t>
            </w:r>
          </w:p>
        </w:tc>
        <w:tc>
          <w:tcPr>
            <w:tcW w:w="1472" w:type="dxa"/>
          </w:tcPr>
          <w:p w14:paraId="72613AF1" w14:textId="6B68B298"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171F13CF" w14:textId="2A985806" w:rsidR="00A54F13" w:rsidRPr="00777F25" w:rsidRDefault="00A54F13" w:rsidP="00A54F13">
            <w:pPr>
              <w:pStyle w:val="Tabletext"/>
              <w:cnfStyle w:val="000000000000" w:firstRow="0" w:lastRow="0" w:firstColumn="0" w:lastColumn="0" w:oddVBand="0" w:evenVBand="0" w:oddHBand="0" w:evenHBand="0" w:firstRowFirstColumn="0" w:firstRowLastColumn="0" w:lastRowFirstColumn="0" w:lastRowLastColumn="0"/>
            </w:pPr>
            <w:r>
              <w:t>The p</w:t>
            </w:r>
            <w:r w:rsidRPr="00777F25">
              <w:t xml:space="preserve">assword for the administrative account. </w:t>
            </w:r>
            <w:r>
              <w:t>This m</w:t>
            </w:r>
            <w:r w:rsidRPr="00777F25">
              <w:t>ust be 8</w:t>
            </w:r>
            <w:r>
              <w:t>-32</w:t>
            </w:r>
            <w:r w:rsidRPr="00777F25">
              <w:t xml:space="preserve"> characters</w:t>
            </w:r>
            <w:r>
              <w:t>,</w:t>
            </w:r>
            <w:r w:rsidRPr="00777F25">
              <w:t xml:space="preserve"> </w:t>
            </w:r>
            <w:r>
              <w:t>including</w:t>
            </w:r>
            <w:r w:rsidRPr="00777F25">
              <w:t xml:space="preserve"> letters, numbers</w:t>
            </w:r>
            <w:r>
              <w:t>,</w:t>
            </w:r>
            <w:r w:rsidRPr="00777F25">
              <w:t xml:space="preserve"> and symbols</w:t>
            </w:r>
            <w:r>
              <w:t>.</w:t>
            </w:r>
          </w:p>
        </w:tc>
      </w:tr>
      <w:tr w:rsidR="00241014" w:rsidRPr="00777F25" w14:paraId="55467D90" w14:textId="77777777" w:rsidTr="008608F5">
        <w:trPr>
          <w:trHeight w:val="763"/>
        </w:trPr>
        <w:tc>
          <w:tcPr>
            <w:cnfStyle w:val="001000000000" w:firstRow="0" w:lastRow="0" w:firstColumn="1" w:lastColumn="0" w:oddVBand="0" w:evenVBand="0" w:oddHBand="0" w:evenHBand="0" w:firstRowFirstColumn="0" w:firstRowLastColumn="0" w:lastRowFirstColumn="0" w:lastRowLastColumn="0"/>
            <w:tcW w:w="2794" w:type="dxa"/>
          </w:tcPr>
          <w:p w14:paraId="79686537" w14:textId="77777777" w:rsidR="00241014" w:rsidRPr="00777F25" w:rsidRDefault="00241014" w:rsidP="008608F5">
            <w:pPr>
              <w:pStyle w:val="Tabletext"/>
            </w:pPr>
            <w:r>
              <w:t>Domain DNS n</w:t>
            </w:r>
            <w:r w:rsidRPr="00777F25">
              <w:t>ame</w:t>
            </w:r>
            <w:r w:rsidRPr="00777F25">
              <w:br/>
            </w:r>
            <w:r w:rsidRPr="00777F25">
              <w:rPr>
                <w:b w:val="0"/>
              </w:rPr>
              <w:t>(DomainDNSName)</w:t>
            </w:r>
            <w:r w:rsidRPr="00777F25">
              <w:t xml:space="preserve"> </w:t>
            </w:r>
          </w:p>
        </w:tc>
        <w:tc>
          <w:tcPr>
            <w:tcW w:w="1472" w:type="dxa"/>
          </w:tcPr>
          <w:p w14:paraId="34FFEC69" w14:textId="77777777" w:rsidR="00241014" w:rsidRPr="00217591" w:rsidRDefault="00241014" w:rsidP="008608F5">
            <w:pPr>
              <w:pStyle w:val="Tabletext"/>
              <w:cnfStyle w:val="000000000000" w:firstRow="0" w:lastRow="0" w:firstColumn="0" w:lastColumn="0" w:oddVBand="0" w:evenVBand="0" w:oddHBand="0" w:evenHBand="0" w:firstRowFirstColumn="0" w:firstRowLastColumn="0" w:lastRowFirstColumn="0" w:lastRowLastColumn="0"/>
              <w:rPr>
                <w:i/>
              </w:rPr>
            </w:pPr>
            <w:r w:rsidRPr="00777F25">
              <w:t xml:space="preserve">example.com </w:t>
            </w:r>
          </w:p>
        </w:tc>
        <w:tc>
          <w:tcPr>
            <w:tcW w:w="5310" w:type="dxa"/>
          </w:tcPr>
          <w:p w14:paraId="591D54AE"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t>The f</w:t>
            </w:r>
            <w:r w:rsidRPr="00777F25">
              <w:t>ully qualified domain name (FQDN) of the forest root domain</w:t>
            </w:r>
            <w:r>
              <w:t>.</w:t>
            </w:r>
          </w:p>
        </w:tc>
      </w:tr>
      <w:tr w:rsidR="00241014" w:rsidRPr="00777F25" w14:paraId="33C4FE6B" w14:textId="77777777" w:rsidTr="008608F5">
        <w:trPr>
          <w:trHeight w:val="763"/>
        </w:trPr>
        <w:tc>
          <w:tcPr>
            <w:cnfStyle w:val="001000000000" w:firstRow="0" w:lastRow="0" w:firstColumn="1" w:lastColumn="0" w:oddVBand="0" w:evenVBand="0" w:oddHBand="0" w:evenHBand="0" w:firstRowFirstColumn="0" w:firstRowLastColumn="0" w:lastRowFirstColumn="0" w:lastRowLastColumn="0"/>
            <w:tcW w:w="2794" w:type="dxa"/>
            <w:hideMark/>
          </w:tcPr>
          <w:p w14:paraId="1CAF1AB9" w14:textId="77777777" w:rsidR="00241014" w:rsidRPr="00777F25" w:rsidRDefault="00241014" w:rsidP="008608F5">
            <w:pPr>
              <w:pStyle w:val="Tabletext"/>
            </w:pPr>
            <w:r w:rsidRPr="00777F25">
              <w:t xml:space="preserve">Allowed </w:t>
            </w:r>
            <w:r>
              <w:t>RDGW external a</w:t>
            </w:r>
            <w:r w:rsidRPr="00777F25">
              <w:t>ccess CIDR</w:t>
            </w:r>
            <w:r w:rsidRPr="00777F25">
              <w:br/>
            </w:r>
            <w:r w:rsidRPr="00777F25">
              <w:rPr>
                <w:b w:val="0"/>
              </w:rPr>
              <w:t>(RDGWCIDR)</w:t>
            </w:r>
          </w:p>
        </w:tc>
        <w:tc>
          <w:tcPr>
            <w:tcW w:w="1472" w:type="dxa"/>
            <w:hideMark/>
          </w:tcPr>
          <w:p w14:paraId="04A0F132" w14:textId="77777777" w:rsidR="00241014" w:rsidRPr="00217591" w:rsidRDefault="00241014"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2D51BCCE"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t>The</w:t>
            </w:r>
            <w:r w:rsidRPr="00777F25">
              <w:t xml:space="preserve"> CIDR </w:t>
            </w:r>
            <w:r>
              <w:t>b</w:t>
            </w:r>
            <w:r w:rsidRPr="00777F25">
              <w:t xml:space="preserve">lock </w:t>
            </w:r>
            <w:r>
              <w:t>that is allowed to</w:t>
            </w:r>
            <w:r w:rsidRPr="00777F25">
              <w:t xml:space="preserve"> access the Remote Desktop Gateway</w:t>
            </w:r>
            <w:r>
              <w:t xml:space="preserve"> instance</w:t>
            </w:r>
            <w:r w:rsidRPr="00777F25">
              <w:t>s</w:t>
            </w:r>
            <w:r>
              <w:t>. We recommend that you set this value to a trusted IP range. For example, you might want to grant access only to your corporate network.</w:t>
            </w:r>
            <w:r w:rsidRPr="00777F25">
              <w:t xml:space="preserve"> </w:t>
            </w:r>
          </w:p>
        </w:tc>
      </w:tr>
    </w:tbl>
    <w:p w14:paraId="0970BCD3" w14:textId="7C47145A" w:rsidR="00A54F13" w:rsidRPr="00777F25" w:rsidRDefault="00241014" w:rsidP="00A54F13">
      <w:pPr>
        <w:keepNext/>
        <w:spacing w:before="280" w:after="140"/>
        <w:rPr>
          <w:i/>
        </w:rPr>
      </w:pPr>
      <w:r>
        <w:rPr>
          <w:i/>
        </w:rPr>
        <w:t>Storage stack</w:t>
      </w:r>
      <w:r w:rsidR="005B318B">
        <w:rPr>
          <w:i/>
        </w:rPr>
        <w:t xml:space="preserve"> configuration</w:t>
      </w:r>
      <w:r w:rsidR="00A54F13" w:rsidRPr="00777F25">
        <w:rPr>
          <w:i/>
        </w:rPr>
        <w:t>:</w:t>
      </w:r>
    </w:p>
    <w:tbl>
      <w:tblPr>
        <w:tblStyle w:val="AWS"/>
        <w:tblW w:w="0" w:type="auto"/>
        <w:tblLook w:val="04A0" w:firstRow="1" w:lastRow="0" w:firstColumn="1" w:lastColumn="0" w:noHBand="0" w:noVBand="1"/>
      </w:tblPr>
      <w:tblGrid>
        <w:gridCol w:w="2826"/>
        <w:gridCol w:w="45"/>
        <w:gridCol w:w="1395"/>
        <w:gridCol w:w="40"/>
        <w:gridCol w:w="5270"/>
      </w:tblGrid>
      <w:tr w:rsidR="00A54F13" w:rsidRPr="00777F25" w14:paraId="5D32E33D"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4508A16D" w14:textId="77777777" w:rsidR="00A54F13" w:rsidRPr="00777F25" w:rsidRDefault="00A54F13" w:rsidP="008608F5">
            <w:pPr>
              <w:pStyle w:val="Tabletext"/>
            </w:pPr>
            <w:r w:rsidRPr="00777F25">
              <w:t xml:space="preserve">Parameter label (name) </w:t>
            </w:r>
          </w:p>
        </w:tc>
        <w:tc>
          <w:tcPr>
            <w:tcW w:w="1440" w:type="dxa"/>
            <w:gridSpan w:val="2"/>
            <w:hideMark/>
          </w:tcPr>
          <w:p w14:paraId="7725A3F7" w14:textId="77777777" w:rsidR="00A54F13" w:rsidRPr="00777F25" w:rsidRDefault="00A54F1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gridSpan w:val="2"/>
            <w:hideMark/>
          </w:tcPr>
          <w:p w14:paraId="7A1044F8" w14:textId="77777777" w:rsidR="00A54F13" w:rsidRPr="00777F25" w:rsidRDefault="00A54F1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A54F13" w:rsidRPr="00241014" w14:paraId="6C3D5C44" w14:textId="77777777" w:rsidTr="00241014">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238A47C2" w14:textId="494D80DB" w:rsidR="00A54F13" w:rsidRPr="00241014" w:rsidRDefault="00241014" w:rsidP="00241014">
            <w:pPr>
              <w:pStyle w:val="Tabletext"/>
              <w:rPr>
                <w:b w:val="0"/>
              </w:rPr>
            </w:pPr>
            <w:r>
              <w:t>Select the storage stack</w:t>
            </w:r>
            <w:r w:rsidR="00A54F13" w:rsidRPr="00241014">
              <w:rPr>
                <w:b w:val="0"/>
              </w:rPr>
              <w:br/>
              <w:t>(</w:t>
            </w:r>
            <w:r>
              <w:rPr>
                <w:b w:val="0"/>
              </w:rPr>
              <w:t>StorageStack</w:t>
            </w:r>
            <w:r w:rsidR="00A54F13" w:rsidRPr="00241014">
              <w:rPr>
                <w:b w:val="0"/>
              </w:rPr>
              <w:t xml:space="preserve">) </w:t>
            </w:r>
          </w:p>
        </w:tc>
        <w:tc>
          <w:tcPr>
            <w:tcW w:w="1440" w:type="dxa"/>
            <w:gridSpan w:val="2"/>
            <w:shd w:val="clear" w:color="auto" w:fill="FFFFFF" w:themeFill="background1"/>
            <w:hideMark/>
          </w:tcPr>
          <w:p w14:paraId="0AEFB359" w14:textId="77777777" w:rsidR="00A54F13" w:rsidRPr="00241014" w:rsidRDefault="00A54F13"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gridSpan w:val="2"/>
            <w:shd w:val="clear" w:color="auto" w:fill="FFFFFF" w:themeFill="background1"/>
            <w:hideMark/>
          </w:tcPr>
          <w:p w14:paraId="28C016F4" w14:textId="64BAA033" w:rsidR="00A54F13" w:rsidRPr="00241014" w:rsidRDefault="00083A1E" w:rsidP="008F2A7C">
            <w:pPr>
              <w:pStyle w:val="Tabletext"/>
              <w:cnfStyle w:val="000000000000" w:firstRow="0" w:lastRow="0" w:firstColumn="0" w:lastColumn="0" w:oddVBand="0" w:evenVBand="0" w:oddHBand="0" w:evenHBand="0" w:firstRowFirstColumn="0" w:firstRowLastColumn="0" w:lastRowFirstColumn="0" w:lastRowLastColumn="0"/>
            </w:pPr>
            <w:r>
              <w:t xml:space="preserve">The storage stack you want to use. The two choices are Lustre </w:t>
            </w:r>
            <w:r w:rsidR="008F2A7C">
              <w:t>or</w:t>
            </w:r>
            <w:r>
              <w:t xml:space="preserve"> IBM Spectrum Scale</w:t>
            </w:r>
            <w:r w:rsidR="008F2A7C">
              <w:t xml:space="preserve"> (GPFS</w:t>
            </w:r>
            <w:r>
              <w:t>).</w:t>
            </w:r>
          </w:p>
        </w:tc>
      </w:tr>
      <w:tr w:rsidR="00241014" w:rsidRPr="00777F25" w14:paraId="24B26EC7"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33FFBCCC" w14:textId="667B9CE6" w:rsidR="00241014" w:rsidRPr="00777F25" w:rsidRDefault="007C427C" w:rsidP="00403239">
            <w:pPr>
              <w:pStyle w:val="Tabletext"/>
            </w:pPr>
            <w:r>
              <w:t xml:space="preserve">Storage </w:t>
            </w:r>
            <w:r w:rsidR="00241014">
              <w:t>node count</w:t>
            </w:r>
            <w:r w:rsidR="00241014" w:rsidRPr="00777F25">
              <w:br/>
            </w:r>
            <w:r w:rsidR="00241014" w:rsidRPr="00777F25">
              <w:rPr>
                <w:b w:val="0"/>
              </w:rPr>
              <w:t>(</w:t>
            </w:r>
            <w:r w:rsidR="00403239">
              <w:rPr>
                <w:b w:val="0"/>
              </w:rPr>
              <w:t>StorageNodeCount</w:t>
            </w:r>
            <w:r w:rsidR="00241014" w:rsidRPr="00777F25">
              <w:rPr>
                <w:b w:val="0"/>
              </w:rPr>
              <w:t>)</w:t>
            </w:r>
            <w:r w:rsidR="00241014" w:rsidRPr="00777F25">
              <w:t xml:space="preserve"> </w:t>
            </w:r>
          </w:p>
        </w:tc>
        <w:tc>
          <w:tcPr>
            <w:tcW w:w="1440" w:type="dxa"/>
            <w:gridSpan w:val="2"/>
          </w:tcPr>
          <w:p w14:paraId="74FA9BB3"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rsidRPr="004A2BE3">
              <w:t>2</w:t>
            </w:r>
          </w:p>
        </w:tc>
        <w:tc>
          <w:tcPr>
            <w:tcW w:w="5310" w:type="dxa"/>
            <w:gridSpan w:val="2"/>
            <w:hideMark/>
          </w:tcPr>
          <w:p w14:paraId="601870F6" w14:textId="5E4B22E5" w:rsidR="00241014" w:rsidRPr="00777F25" w:rsidRDefault="00241014" w:rsidP="00403239">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w:t>
            </w:r>
            <w:r w:rsidR="00403239">
              <w:t xml:space="preserve">server </w:t>
            </w:r>
            <w:r>
              <w:t>instances you want to provision</w:t>
            </w:r>
            <w:r w:rsidR="00403239">
              <w:t>, if you’re using IBM Spectrum Scale for storage</w:t>
            </w:r>
            <w:r>
              <w:t>. You can select 2-</w:t>
            </w:r>
            <w:r w:rsidR="00403239">
              <w:t>64</w:t>
            </w:r>
            <w:r>
              <w:t xml:space="preserve"> instances</w:t>
            </w:r>
            <w:r w:rsidR="00403239">
              <w:t xml:space="preserve">. </w:t>
            </w:r>
            <w:r>
              <w:t xml:space="preserve">For more information, see the </w:t>
            </w:r>
            <w:hyperlink w:anchor="_Planning_Yyour_Ddeployment" w:history="1">
              <w:r w:rsidRPr="00054270">
                <w:rPr>
                  <w:rStyle w:val="Hyperlink"/>
                </w:rPr>
                <w:t>Planning</w:t>
              </w:r>
            </w:hyperlink>
            <w:r>
              <w:t xml:space="preserve"> section.</w:t>
            </w:r>
          </w:p>
        </w:tc>
      </w:tr>
      <w:tr w:rsidR="00241014" w:rsidRPr="00777F25" w14:paraId="7BCEF67F" w14:textId="77777777" w:rsidTr="00241014">
        <w:tc>
          <w:tcPr>
            <w:cnfStyle w:val="001000000000" w:firstRow="0" w:lastRow="0" w:firstColumn="1" w:lastColumn="0" w:oddVBand="0" w:evenVBand="0" w:oddHBand="0" w:evenHBand="0" w:firstRowFirstColumn="0" w:firstRowLastColumn="0" w:lastRowFirstColumn="0" w:lastRowLastColumn="0"/>
            <w:tcW w:w="2826" w:type="dxa"/>
          </w:tcPr>
          <w:p w14:paraId="7B420BF0" w14:textId="46ED76C9" w:rsidR="00241014" w:rsidRPr="00777F25" w:rsidRDefault="00241014" w:rsidP="005B318B">
            <w:pPr>
              <w:pStyle w:val="Tabletext"/>
            </w:pPr>
            <w:r>
              <w:t>EBS volume type for storage instances</w:t>
            </w:r>
            <w:r>
              <w:br/>
            </w:r>
            <w:r w:rsidRPr="00024980">
              <w:rPr>
                <w:b w:val="0"/>
              </w:rPr>
              <w:t>(</w:t>
            </w:r>
            <w:r w:rsidR="005B318B">
              <w:rPr>
                <w:b w:val="0"/>
              </w:rPr>
              <w:t>Storage</w:t>
            </w:r>
            <w:r w:rsidRPr="00024980">
              <w:rPr>
                <w:b w:val="0"/>
              </w:rPr>
              <w:t>EBSVolumeType)</w:t>
            </w:r>
          </w:p>
        </w:tc>
        <w:tc>
          <w:tcPr>
            <w:tcW w:w="1440" w:type="dxa"/>
            <w:gridSpan w:val="2"/>
          </w:tcPr>
          <w:p w14:paraId="2FD0DF9D" w14:textId="77777777" w:rsidR="00241014" w:rsidRPr="00777F25" w:rsidRDefault="00241014" w:rsidP="008608F5">
            <w:pPr>
              <w:pStyle w:val="Tabletext"/>
              <w:cnfStyle w:val="000000000000" w:firstRow="0" w:lastRow="0" w:firstColumn="0" w:lastColumn="0" w:oddVBand="0" w:evenVBand="0" w:oddHBand="0" w:evenHBand="0" w:firstRowFirstColumn="0" w:firstRowLastColumn="0" w:lastRowFirstColumn="0" w:lastRowLastColumn="0"/>
            </w:pPr>
            <w:r>
              <w:t>gp2</w:t>
            </w:r>
          </w:p>
        </w:tc>
        <w:tc>
          <w:tcPr>
            <w:tcW w:w="5310" w:type="dxa"/>
            <w:gridSpan w:val="2"/>
          </w:tcPr>
          <w:p w14:paraId="7B1F5363" w14:textId="6B9B5BEB" w:rsidR="00241014" w:rsidRDefault="00241014" w:rsidP="00083A1E">
            <w:pPr>
              <w:pStyle w:val="Tabletext"/>
              <w:cnfStyle w:val="000000000000" w:firstRow="0" w:lastRow="0" w:firstColumn="0" w:lastColumn="0" w:oddVBand="0" w:evenVBand="0" w:oddHBand="0" w:evenHBand="0" w:firstRowFirstColumn="0" w:firstRowLastColumn="0" w:lastRowFirstColumn="0" w:lastRowLastColumn="0"/>
            </w:pPr>
            <w:r>
              <w:t xml:space="preserve">The EBS volume type you want to use for the </w:t>
            </w:r>
            <w:r w:rsidR="000E5517">
              <w:t>storage</w:t>
            </w:r>
            <w:r>
              <w:t xml:space="preserve"> instances. You can choose General Purpose SSD (</w:t>
            </w:r>
            <w:r w:rsidRPr="00024980">
              <w:rPr>
                <w:rFonts w:ascii="Consolas" w:hAnsi="Consolas"/>
              </w:rPr>
              <w:t>gp2</w:t>
            </w:r>
            <w:r>
              <w:t>), Provisioned IOPS SSD (</w:t>
            </w:r>
            <w:r w:rsidRPr="00024980">
              <w:rPr>
                <w:rFonts w:ascii="Consolas" w:hAnsi="Consolas"/>
              </w:rPr>
              <w:t>io1</w:t>
            </w:r>
            <w:r>
              <w:t>), Cold HDD (</w:t>
            </w:r>
            <w:r w:rsidRPr="00024980">
              <w:rPr>
                <w:rFonts w:ascii="Consolas" w:hAnsi="Consolas"/>
              </w:rPr>
              <w:t>sc1</w:t>
            </w:r>
            <w:r>
              <w:t>), Throughput Optimized HDD (</w:t>
            </w:r>
            <w:r w:rsidRPr="00024980">
              <w:rPr>
                <w:rFonts w:ascii="Consolas" w:hAnsi="Consolas"/>
              </w:rPr>
              <w:t>st1</w:t>
            </w:r>
            <w:r>
              <w:t>)</w:t>
            </w:r>
            <w:r w:rsidR="00083A1E">
              <w:t>, or standard</w:t>
            </w:r>
            <w:r>
              <w:t>.</w:t>
            </w:r>
          </w:p>
        </w:tc>
      </w:tr>
      <w:tr w:rsidR="0092290A" w:rsidRPr="00241014" w14:paraId="0833F0E4" w14:textId="77777777" w:rsidTr="0092290A">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tcPr>
          <w:p w14:paraId="5865D2AB" w14:textId="77777777" w:rsidR="0092290A" w:rsidRDefault="0092290A" w:rsidP="0092290A">
            <w:pPr>
              <w:pStyle w:val="Tabletext"/>
            </w:pPr>
            <w:r>
              <w:t>Storage disk size for each node</w:t>
            </w:r>
            <w:r>
              <w:br/>
            </w:r>
            <w:r w:rsidRPr="000E5517">
              <w:rPr>
                <w:b w:val="0"/>
              </w:rPr>
              <w:t>(StorageEBSVolumeSize)</w:t>
            </w:r>
          </w:p>
        </w:tc>
        <w:tc>
          <w:tcPr>
            <w:tcW w:w="1440" w:type="dxa"/>
            <w:gridSpan w:val="2"/>
            <w:shd w:val="clear" w:color="auto" w:fill="FFFFFF" w:themeFill="background1"/>
          </w:tcPr>
          <w:p w14:paraId="554FCC47" w14:textId="77777777" w:rsidR="0092290A" w:rsidRPr="000E5517" w:rsidRDefault="0092290A" w:rsidP="0092290A">
            <w:pPr>
              <w:pStyle w:val="Tabletext"/>
              <w:cnfStyle w:val="000000000000" w:firstRow="0" w:lastRow="0" w:firstColumn="0" w:lastColumn="0" w:oddVBand="0" w:evenVBand="0" w:oddHBand="0" w:evenHBand="0" w:firstRowFirstColumn="0" w:firstRowLastColumn="0" w:lastRowFirstColumn="0" w:lastRowLastColumn="0"/>
            </w:pPr>
            <w:r>
              <w:t>500</w:t>
            </w:r>
          </w:p>
        </w:tc>
        <w:tc>
          <w:tcPr>
            <w:tcW w:w="5310" w:type="dxa"/>
            <w:gridSpan w:val="2"/>
            <w:shd w:val="clear" w:color="auto" w:fill="FFFFFF" w:themeFill="background1"/>
          </w:tcPr>
          <w:p w14:paraId="715C97AE" w14:textId="77777777" w:rsidR="0092290A" w:rsidRPr="00241014" w:rsidRDefault="0092290A" w:rsidP="0092290A">
            <w:pPr>
              <w:pStyle w:val="Tabletext"/>
              <w:cnfStyle w:val="000000000000" w:firstRow="0" w:lastRow="0" w:firstColumn="0" w:lastColumn="0" w:oddVBand="0" w:evenVBand="0" w:oddHBand="0" w:evenHBand="0" w:firstRowFirstColumn="0" w:firstRowLastColumn="0" w:lastRowFirstColumn="0" w:lastRowLastColumn="0"/>
            </w:pPr>
            <w:r>
              <w:t xml:space="preserve">The EBS volume </w:t>
            </w:r>
            <w:r w:rsidRPr="00777F25">
              <w:t>size</w:t>
            </w:r>
            <w:r>
              <w:t xml:space="preserve"> </w:t>
            </w:r>
            <w:r w:rsidRPr="00777F25">
              <w:t>(in G</w:t>
            </w:r>
            <w:r>
              <w:t>i</w:t>
            </w:r>
            <w:r w:rsidRPr="00777F25">
              <w:t xml:space="preserve">B) for </w:t>
            </w:r>
            <w:r>
              <w:t>storage</w:t>
            </w:r>
            <w:r w:rsidRPr="00777F25">
              <w:t xml:space="preserve"> </w:t>
            </w:r>
            <w:r>
              <w:t>n</w:t>
            </w:r>
            <w:r w:rsidRPr="00777F25">
              <w:t>odes</w:t>
            </w:r>
            <w:r>
              <w:t>.</w:t>
            </w:r>
            <w:r w:rsidRPr="00777F25">
              <w:t xml:space="preserve"> </w:t>
            </w:r>
            <w:r>
              <w:t>You can specify 100-1638400 GiB, in multiples of 100.</w:t>
            </w:r>
          </w:p>
        </w:tc>
      </w:tr>
      <w:tr w:rsidR="0092290A" w:rsidRPr="00241014" w14:paraId="0160742D" w14:textId="77777777" w:rsidTr="0092290A">
        <w:tc>
          <w:tcPr>
            <w:cnfStyle w:val="001000000000" w:firstRow="0" w:lastRow="0" w:firstColumn="1" w:lastColumn="0" w:oddVBand="0" w:evenVBand="0" w:oddHBand="0" w:evenHBand="0" w:firstRowFirstColumn="0" w:firstRowLastColumn="0" w:lastRowFirstColumn="0" w:lastRowLastColumn="0"/>
            <w:tcW w:w="2871" w:type="dxa"/>
            <w:gridSpan w:val="2"/>
            <w:shd w:val="clear" w:color="auto" w:fill="FFFFFF" w:themeFill="background1"/>
            <w:hideMark/>
          </w:tcPr>
          <w:p w14:paraId="0A3F7ADB" w14:textId="77777777" w:rsidR="0092290A" w:rsidRPr="00241014" w:rsidRDefault="0092290A" w:rsidP="0092290A">
            <w:pPr>
              <w:pStyle w:val="Tabletext"/>
              <w:rPr>
                <w:b w:val="0"/>
              </w:rPr>
            </w:pPr>
            <w:r>
              <w:t>Storage</w:t>
            </w:r>
            <w:r w:rsidRPr="00241014">
              <w:t xml:space="preserve"> key pair name</w:t>
            </w:r>
            <w:r w:rsidRPr="00241014">
              <w:rPr>
                <w:b w:val="0"/>
              </w:rPr>
              <w:br/>
              <w:t>(</w:t>
            </w:r>
            <w:r>
              <w:rPr>
                <w:b w:val="0"/>
              </w:rPr>
              <w:t>Storage</w:t>
            </w:r>
            <w:r w:rsidRPr="00241014">
              <w:rPr>
                <w:b w:val="0"/>
              </w:rPr>
              <w:t xml:space="preserve">KeyPairName) </w:t>
            </w:r>
          </w:p>
        </w:tc>
        <w:tc>
          <w:tcPr>
            <w:tcW w:w="1435" w:type="dxa"/>
            <w:gridSpan w:val="2"/>
            <w:shd w:val="clear" w:color="auto" w:fill="FFFFFF" w:themeFill="background1"/>
            <w:hideMark/>
          </w:tcPr>
          <w:p w14:paraId="4058D2C4" w14:textId="77777777" w:rsidR="0092290A" w:rsidRPr="00241014" w:rsidRDefault="0092290A" w:rsidP="0092290A">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270" w:type="dxa"/>
            <w:shd w:val="clear" w:color="auto" w:fill="FFFFFF" w:themeFill="background1"/>
            <w:hideMark/>
          </w:tcPr>
          <w:p w14:paraId="2A9A6D51" w14:textId="77777777" w:rsidR="0092290A" w:rsidRPr="00241014" w:rsidRDefault="0092290A" w:rsidP="0092290A">
            <w:pPr>
              <w:pStyle w:val="Tabletext"/>
              <w:cnfStyle w:val="000000000000" w:firstRow="0" w:lastRow="0" w:firstColumn="0" w:lastColumn="0" w:oddVBand="0" w:evenVBand="0" w:oddHBand="0" w:evenHBand="0" w:firstRowFirstColumn="0" w:firstRowLastColumn="0" w:lastRowFirstColumn="0" w:lastRowLastColumn="0"/>
            </w:pPr>
            <w:r w:rsidRPr="00241014">
              <w:t>A public/private key pair</w:t>
            </w:r>
            <w:r>
              <w:t xml:space="preserve"> for storage instances</w:t>
            </w:r>
            <w:r w:rsidRPr="00241014">
              <w:t>.</w:t>
            </w:r>
          </w:p>
        </w:tc>
      </w:tr>
    </w:tbl>
    <w:p w14:paraId="35CFADE3" w14:textId="017A2378" w:rsidR="00241014" w:rsidRPr="00777F25" w:rsidRDefault="00241014" w:rsidP="00241014">
      <w:pPr>
        <w:keepNext/>
        <w:spacing w:before="280" w:after="140"/>
        <w:rPr>
          <w:i/>
        </w:rPr>
      </w:pPr>
      <w:r>
        <w:rPr>
          <w:i/>
        </w:rPr>
        <w:t>Personal configuration</w:t>
      </w:r>
      <w:r w:rsidRPr="00777F25">
        <w:rPr>
          <w:i/>
        </w:rPr>
        <w:t>:</w:t>
      </w:r>
    </w:p>
    <w:tbl>
      <w:tblPr>
        <w:tblStyle w:val="AWS"/>
        <w:tblW w:w="0" w:type="auto"/>
        <w:tblLook w:val="04A0" w:firstRow="1" w:lastRow="0" w:firstColumn="1" w:lastColumn="0" w:noHBand="0" w:noVBand="1"/>
      </w:tblPr>
      <w:tblGrid>
        <w:gridCol w:w="2871"/>
        <w:gridCol w:w="1435"/>
        <w:gridCol w:w="5270"/>
      </w:tblGrid>
      <w:tr w:rsidR="00241014" w:rsidRPr="00777F25" w14:paraId="6F9B6074" w14:textId="77777777" w:rsidTr="00922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hideMark/>
          </w:tcPr>
          <w:p w14:paraId="7B4E9FC6" w14:textId="77777777" w:rsidR="00241014" w:rsidRPr="00777F25" w:rsidRDefault="00241014" w:rsidP="008608F5">
            <w:pPr>
              <w:pStyle w:val="Tabletext"/>
            </w:pPr>
            <w:r w:rsidRPr="00777F25">
              <w:t xml:space="preserve">Parameter label (name) </w:t>
            </w:r>
          </w:p>
        </w:tc>
        <w:tc>
          <w:tcPr>
            <w:tcW w:w="1435" w:type="dxa"/>
            <w:hideMark/>
          </w:tcPr>
          <w:p w14:paraId="1254659F"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270" w:type="dxa"/>
            <w:hideMark/>
          </w:tcPr>
          <w:p w14:paraId="4ACB2D73"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0E5517" w:rsidRPr="00777F25" w14:paraId="36FCC06C" w14:textId="77777777" w:rsidTr="0092290A">
        <w:tc>
          <w:tcPr>
            <w:cnfStyle w:val="001000000000" w:firstRow="0" w:lastRow="0" w:firstColumn="1" w:lastColumn="0" w:oddVBand="0" w:evenVBand="0" w:oddHBand="0" w:evenHBand="0" w:firstRowFirstColumn="0" w:firstRowLastColumn="0" w:lastRowFirstColumn="0" w:lastRowLastColumn="0"/>
            <w:tcW w:w="2871" w:type="dxa"/>
          </w:tcPr>
          <w:p w14:paraId="4F54D656" w14:textId="77777777" w:rsidR="000E5517" w:rsidRPr="00777F25" w:rsidRDefault="000E5517" w:rsidP="008608F5">
            <w:pPr>
              <w:pStyle w:val="Tabletext"/>
            </w:pPr>
            <w:r>
              <w:t>Operator email</w:t>
            </w:r>
            <w:r>
              <w:br/>
            </w:r>
            <w:r w:rsidRPr="00024980">
              <w:rPr>
                <w:b w:val="0"/>
              </w:rPr>
              <w:t>(</w:t>
            </w:r>
            <w:r>
              <w:rPr>
                <w:b w:val="0"/>
              </w:rPr>
              <w:t>OperatorEmail</w:t>
            </w:r>
            <w:r w:rsidRPr="00024980">
              <w:rPr>
                <w:b w:val="0"/>
              </w:rPr>
              <w:t>)</w:t>
            </w:r>
          </w:p>
        </w:tc>
        <w:tc>
          <w:tcPr>
            <w:tcW w:w="1435" w:type="dxa"/>
          </w:tcPr>
          <w:p w14:paraId="04AF904A" w14:textId="29BB07B0" w:rsidR="000E5517" w:rsidRPr="00777F25" w:rsidRDefault="000E5517" w:rsidP="008608F5">
            <w:pPr>
              <w:pStyle w:val="Tabletext"/>
              <w:cnfStyle w:val="000000000000" w:firstRow="0" w:lastRow="0" w:firstColumn="0" w:lastColumn="0" w:oddVBand="0" w:evenVBand="0" w:oddHBand="0" w:evenHBand="0" w:firstRowFirstColumn="0" w:firstRowLastColumn="0" w:lastRowFirstColumn="0" w:lastRowLastColumn="0"/>
            </w:pPr>
            <w:r w:rsidRPr="00241014">
              <w:rPr>
                <w:i/>
                <w:color w:val="FF0000"/>
              </w:rPr>
              <w:t>Requires input</w:t>
            </w:r>
          </w:p>
        </w:tc>
        <w:tc>
          <w:tcPr>
            <w:tcW w:w="5270" w:type="dxa"/>
          </w:tcPr>
          <w:p w14:paraId="5E3F21B3" w14:textId="168AD4E5" w:rsidR="000E5517" w:rsidRDefault="000E5517" w:rsidP="000E5517">
            <w:pPr>
              <w:pStyle w:val="Tabletext"/>
              <w:cnfStyle w:val="000000000000" w:firstRow="0" w:lastRow="0" w:firstColumn="0" w:lastColumn="0" w:oddVBand="0" w:evenVBand="0" w:oddHBand="0" w:evenHBand="0" w:firstRowFirstColumn="0" w:firstRowLastColumn="0" w:lastRowFirstColumn="0" w:lastRowLastColumn="0"/>
            </w:pPr>
            <w:r>
              <w:t>The email address that notifications of any scaling operations should be sent to.</w:t>
            </w:r>
          </w:p>
        </w:tc>
      </w:tr>
    </w:tbl>
    <w:p w14:paraId="301E4CF8" w14:textId="3C3C4738" w:rsidR="00241014" w:rsidRPr="00777F25" w:rsidRDefault="00241014" w:rsidP="00241014">
      <w:pPr>
        <w:keepNext/>
        <w:spacing w:before="280" w:after="140"/>
        <w:rPr>
          <w:i/>
        </w:rPr>
      </w:pPr>
      <w:r>
        <w:rPr>
          <w:i/>
        </w:rPr>
        <w:t>License information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241014" w:rsidRPr="00777F25" w14:paraId="1F48C7E6"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157B95D2" w14:textId="77777777" w:rsidR="00241014" w:rsidRPr="00777F25" w:rsidRDefault="00241014" w:rsidP="008608F5">
            <w:pPr>
              <w:pStyle w:val="Tabletext"/>
            </w:pPr>
            <w:r w:rsidRPr="00777F25">
              <w:t xml:space="preserve">Parameter label (name) </w:t>
            </w:r>
          </w:p>
        </w:tc>
        <w:tc>
          <w:tcPr>
            <w:tcW w:w="1440" w:type="dxa"/>
            <w:hideMark/>
          </w:tcPr>
          <w:p w14:paraId="412F56F5"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5027BB49" w14:textId="77777777" w:rsidR="00241014" w:rsidRPr="00777F25" w:rsidRDefault="00241014"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241014" w:rsidRPr="00241014" w14:paraId="6CAADC64" w14:textId="77777777" w:rsidTr="008608F5">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46297701" w14:textId="06EAB144" w:rsidR="00241014" w:rsidRPr="00241014" w:rsidRDefault="00403239" w:rsidP="00403239">
            <w:pPr>
              <w:pStyle w:val="Tabletext"/>
              <w:rPr>
                <w:b w:val="0"/>
              </w:rPr>
            </w:pPr>
            <w:r>
              <w:t>License agreement terms</w:t>
            </w:r>
            <w:r w:rsidR="00241014" w:rsidRPr="00241014">
              <w:rPr>
                <w:b w:val="0"/>
              </w:rPr>
              <w:br/>
              <w:t>(</w:t>
            </w:r>
            <w:r>
              <w:rPr>
                <w:b w:val="0"/>
              </w:rPr>
              <w:t>LicenseAgreementTerms</w:t>
            </w:r>
            <w:r w:rsidR="00241014" w:rsidRPr="00241014">
              <w:rPr>
                <w:b w:val="0"/>
              </w:rPr>
              <w:t xml:space="preserve">) </w:t>
            </w:r>
          </w:p>
        </w:tc>
        <w:tc>
          <w:tcPr>
            <w:tcW w:w="1440" w:type="dxa"/>
            <w:shd w:val="clear" w:color="auto" w:fill="FFFFFF" w:themeFill="background1"/>
            <w:hideMark/>
          </w:tcPr>
          <w:p w14:paraId="3FC740E6" w14:textId="77777777" w:rsidR="00241014" w:rsidRPr="00241014" w:rsidRDefault="00241014"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5A1181BC" w14:textId="1DB409C0" w:rsidR="00241014" w:rsidRPr="00241014" w:rsidRDefault="00403239" w:rsidP="008608F5">
            <w:pPr>
              <w:pStyle w:val="Tabletext"/>
              <w:cnfStyle w:val="000000000000" w:firstRow="0" w:lastRow="0" w:firstColumn="0" w:lastColumn="0" w:oddVBand="0" w:evenVBand="0" w:oddHBand="0" w:evenHBand="0" w:firstRowFirstColumn="0" w:firstRowLastColumn="0" w:lastRowFirstColumn="0" w:lastRowLastColumn="0"/>
            </w:pPr>
            <w:r>
              <w:t xml:space="preserve">Review the </w:t>
            </w:r>
            <w:hyperlink r:id="rId50" w:history="1">
              <w:r w:rsidRPr="00403239">
                <w:rPr>
                  <w:rStyle w:val="Hyperlink"/>
                </w:rPr>
                <w:t>licensing terms for IBM Spectrum Scale</w:t>
              </w:r>
            </w:hyperlink>
            <w:r>
              <w:t xml:space="preserve">, and then choose </w:t>
            </w:r>
            <w:r w:rsidRPr="00403239">
              <w:rPr>
                <w:b/>
              </w:rPr>
              <w:t>Accept</w:t>
            </w:r>
            <w:r>
              <w:t xml:space="preserve"> to indicate your acceptance.</w:t>
            </w:r>
          </w:p>
        </w:tc>
      </w:tr>
    </w:tbl>
    <w:p w14:paraId="1B810E4C" w14:textId="13CD054A" w:rsidR="00777F25" w:rsidRPr="00777F25" w:rsidRDefault="00777F25" w:rsidP="00FD721E">
      <w:pPr>
        <w:keepNext/>
        <w:spacing w:before="280" w:after="140"/>
        <w:rPr>
          <w:i/>
        </w:rPr>
      </w:pPr>
      <w:r w:rsidRPr="00777F25">
        <w:rPr>
          <w:i/>
        </w:rPr>
        <w:t>SAS</w:t>
      </w:r>
      <w:r w:rsidR="00F64A81">
        <w:rPr>
          <w:i/>
        </w:rPr>
        <w:t xml:space="preserve"> </w:t>
      </w:r>
      <w:ins w:id="144" w:author="Penny Downey" w:date="2020-06-05T10:51:00Z">
        <w:r w:rsidR="00F714D9">
          <w:rPr>
            <w:i/>
          </w:rPr>
          <w:t>g</w:t>
        </w:r>
      </w:ins>
      <w:del w:id="145" w:author="Penny Downey" w:date="2020-06-05T10:51:00Z">
        <w:r w:rsidR="000D493F" w:rsidDel="00F714D9">
          <w:rPr>
            <w:i/>
          </w:rPr>
          <w:delText>G</w:delText>
        </w:r>
      </w:del>
      <w:r w:rsidR="000D493F">
        <w:rPr>
          <w:i/>
        </w:rPr>
        <w:t>rid EC2 c</w:t>
      </w:r>
      <w:r w:rsidRPr="00777F25">
        <w:rPr>
          <w:i/>
        </w:rPr>
        <w:t>onfiguration:</w:t>
      </w:r>
    </w:p>
    <w:tbl>
      <w:tblPr>
        <w:tblStyle w:val="AWS"/>
        <w:tblW w:w="0" w:type="auto"/>
        <w:tblLook w:val="04A0" w:firstRow="1" w:lastRow="0" w:firstColumn="1" w:lastColumn="0" w:noHBand="0" w:noVBand="1"/>
      </w:tblPr>
      <w:tblGrid>
        <w:gridCol w:w="2826"/>
        <w:gridCol w:w="1440"/>
        <w:gridCol w:w="5310"/>
      </w:tblGrid>
      <w:tr w:rsidR="00F40B6D" w:rsidRPr="00777F25" w14:paraId="6E40FDA7"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410E333B" w14:textId="77777777" w:rsidR="00777F25" w:rsidRPr="00777F25" w:rsidRDefault="00777F25" w:rsidP="00777F25">
            <w:pPr>
              <w:pStyle w:val="Tabletext"/>
            </w:pPr>
            <w:r w:rsidRPr="00777F25">
              <w:t xml:space="preserve">Parameter label (name) </w:t>
            </w:r>
          </w:p>
        </w:tc>
        <w:tc>
          <w:tcPr>
            <w:tcW w:w="1440" w:type="dxa"/>
            <w:hideMark/>
          </w:tcPr>
          <w:p w14:paraId="58D02C0F"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45371C2F"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4A2BE3" w:rsidRPr="00777F25" w14:paraId="0495FF50" w14:textId="77777777" w:rsidTr="00756AF5">
        <w:tc>
          <w:tcPr>
            <w:cnfStyle w:val="001000000000" w:firstRow="0" w:lastRow="0" w:firstColumn="1" w:lastColumn="0" w:oddVBand="0" w:evenVBand="0" w:oddHBand="0" w:evenHBand="0" w:firstRowFirstColumn="0" w:firstRowLastColumn="0" w:lastRowFirstColumn="0" w:lastRowLastColumn="0"/>
            <w:tcW w:w="2826" w:type="dxa"/>
            <w:hideMark/>
          </w:tcPr>
          <w:p w14:paraId="4403DB23" w14:textId="5FC90A60" w:rsidR="004A2BE3" w:rsidRPr="00777F25" w:rsidRDefault="004A2BE3" w:rsidP="00756AF5">
            <w:pPr>
              <w:pStyle w:val="Tabletext"/>
            </w:pPr>
            <w:r w:rsidRPr="00777F25">
              <w:t>SAS</w:t>
            </w:r>
            <w:r>
              <w:t xml:space="preserve"> </w:t>
            </w:r>
            <w:r w:rsidR="003124CE">
              <w:t>Grid k</w:t>
            </w:r>
            <w:r w:rsidRPr="00777F25">
              <w:t>ey</w:t>
            </w:r>
            <w:r w:rsidR="003124CE">
              <w:t xml:space="preserve"> pair n</w:t>
            </w:r>
            <w:r w:rsidRPr="00777F25">
              <w:t>ame</w:t>
            </w:r>
            <w:r w:rsidRPr="00777F25">
              <w:br/>
            </w:r>
            <w:r w:rsidRPr="00777F25">
              <w:rPr>
                <w:b w:val="0"/>
              </w:rPr>
              <w:t>(SASGridKeyPairName)</w:t>
            </w:r>
          </w:p>
        </w:tc>
        <w:tc>
          <w:tcPr>
            <w:tcW w:w="1440" w:type="dxa"/>
            <w:hideMark/>
          </w:tcPr>
          <w:p w14:paraId="62FAAE72" w14:textId="77777777" w:rsidR="004A2BE3" w:rsidRPr="00217591" w:rsidRDefault="004A2BE3" w:rsidP="00756AF5">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4603385C" w14:textId="3B50978A" w:rsidR="004A2BE3" w:rsidRPr="00777F25" w:rsidRDefault="004A2BE3" w:rsidP="00756AF5">
            <w:pPr>
              <w:pStyle w:val="Tabletext"/>
              <w:cnfStyle w:val="000000000000" w:firstRow="0" w:lastRow="0" w:firstColumn="0" w:lastColumn="0" w:oddVBand="0" w:evenVBand="0" w:oddHBand="0" w:evenHBand="0" w:firstRowFirstColumn="0" w:firstRowLastColumn="0" w:lastRowFirstColumn="0" w:lastRowLastColumn="0"/>
            </w:pPr>
            <w:r>
              <w:t>A p</w:t>
            </w:r>
            <w:r w:rsidRPr="00777F25">
              <w:t>ublic/private key pair</w:t>
            </w:r>
            <w:r>
              <w:t>,</w:t>
            </w:r>
            <w:r w:rsidRPr="00777F25">
              <w:t xml:space="preserve"> </w:t>
            </w:r>
            <w:r>
              <w:t xml:space="preserve">which </w:t>
            </w:r>
            <w:r w:rsidRPr="00777F25">
              <w:t>allow</w:t>
            </w:r>
            <w:r>
              <w:t>s</w:t>
            </w:r>
            <w:r w:rsidRPr="00777F25">
              <w:t xml:space="preserve"> you to securely connect to your </w:t>
            </w:r>
            <w:r>
              <w:t xml:space="preserve">SAS </w:t>
            </w:r>
            <w:ins w:id="146" w:author="Penny Downey" w:date="2020-06-05T10:51:00Z">
              <w:r w:rsidR="00F714D9">
                <w:t>g</w:t>
              </w:r>
            </w:ins>
            <w:del w:id="147" w:author="Penny Downey" w:date="2020-06-05T10:51:00Z">
              <w:r w:rsidDel="00F714D9">
                <w:delText>G</w:delText>
              </w:r>
            </w:del>
            <w:r>
              <w:t xml:space="preserve">rid </w:t>
            </w:r>
            <w:r w:rsidRPr="00777F25">
              <w:t>instance</w:t>
            </w:r>
            <w:r>
              <w:t>s</w:t>
            </w:r>
            <w:r w:rsidRPr="00777F25">
              <w:t xml:space="preserve"> after launch</w:t>
            </w:r>
            <w:r>
              <w:t>.</w:t>
            </w:r>
            <w:r w:rsidRPr="00777F25">
              <w:t xml:space="preserve"> </w:t>
            </w:r>
          </w:p>
        </w:tc>
      </w:tr>
      <w:tr w:rsidR="00F40B6D" w:rsidRPr="00777F25" w14:paraId="1A4F77CC" w14:textId="77777777" w:rsidTr="004A2BE3">
        <w:tc>
          <w:tcPr>
            <w:cnfStyle w:val="001000000000" w:firstRow="0" w:lastRow="0" w:firstColumn="1" w:lastColumn="0" w:oddVBand="0" w:evenVBand="0" w:oddHBand="0" w:evenHBand="0" w:firstRowFirstColumn="0" w:firstRowLastColumn="0" w:lastRowFirstColumn="0" w:lastRowLastColumn="0"/>
            <w:tcW w:w="2826" w:type="dxa"/>
            <w:hideMark/>
          </w:tcPr>
          <w:p w14:paraId="4E4FF3EA" w14:textId="30372EE8" w:rsidR="00777F25" w:rsidRPr="00777F25" w:rsidRDefault="004A2BE3" w:rsidP="00777F25">
            <w:pPr>
              <w:pStyle w:val="Tabletext"/>
            </w:pPr>
            <w:r>
              <w:t xml:space="preserve">Required </w:t>
            </w:r>
            <w:r w:rsidR="003124CE">
              <w:t>n</w:t>
            </w:r>
            <w:r w:rsidR="00AB0423">
              <w:t xml:space="preserve">umber of SAS </w:t>
            </w:r>
            <w:r w:rsidR="004A38FF">
              <w:t>G</w:t>
            </w:r>
            <w:r w:rsidR="00AB0423">
              <w:t>rid instances</w:t>
            </w:r>
            <w:r w:rsidR="00777F25" w:rsidRPr="00777F25">
              <w:br/>
            </w:r>
            <w:r w:rsidR="00777F25" w:rsidRPr="00777F25">
              <w:rPr>
                <w:b w:val="0"/>
              </w:rPr>
              <w:t>(</w:t>
            </w:r>
            <w:r w:rsidR="00CF0241" w:rsidRPr="00CF0241">
              <w:rPr>
                <w:b w:val="0"/>
              </w:rPr>
              <w:t>NoOfSASGridInstances</w:t>
            </w:r>
            <w:r w:rsidR="00777F25" w:rsidRPr="00777F25">
              <w:rPr>
                <w:b w:val="0"/>
              </w:rPr>
              <w:t>)</w:t>
            </w:r>
            <w:r w:rsidR="00777F25" w:rsidRPr="00777F25">
              <w:t xml:space="preserve"> </w:t>
            </w:r>
          </w:p>
        </w:tc>
        <w:tc>
          <w:tcPr>
            <w:tcW w:w="1440" w:type="dxa"/>
          </w:tcPr>
          <w:p w14:paraId="6C4D48C6" w14:textId="5571E99E" w:rsidR="00777F25" w:rsidRPr="00777F25" w:rsidRDefault="004A2BE3" w:rsidP="00777F25">
            <w:pPr>
              <w:pStyle w:val="Tabletext"/>
              <w:cnfStyle w:val="000000000000" w:firstRow="0" w:lastRow="0" w:firstColumn="0" w:lastColumn="0" w:oddVBand="0" w:evenVBand="0" w:oddHBand="0" w:evenHBand="0" w:firstRowFirstColumn="0" w:firstRowLastColumn="0" w:lastRowFirstColumn="0" w:lastRowLastColumn="0"/>
            </w:pPr>
            <w:r w:rsidRPr="004A2BE3">
              <w:t>2</w:t>
            </w:r>
          </w:p>
        </w:tc>
        <w:tc>
          <w:tcPr>
            <w:tcW w:w="5310" w:type="dxa"/>
            <w:hideMark/>
          </w:tcPr>
          <w:p w14:paraId="5283D055" w14:textId="1DD250B1" w:rsidR="001F6896" w:rsidRDefault="001F6896" w:rsidP="00664AF1">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SAS </w:t>
            </w:r>
            <w:ins w:id="148" w:author="Penny Downey" w:date="2020-06-05T10:51:00Z">
              <w:r w:rsidR="00F714D9">
                <w:t>g</w:t>
              </w:r>
            </w:ins>
            <w:del w:id="149" w:author="Penny Downey" w:date="2020-06-05T10:51:00Z">
              <w:r w:rsidDel="00F714D9">
                <w:delText>G</w:delText>
              </w:r>
            </w:del>
            <w:r>
              <w:t xml:space="preserve">rid instances </w:t>
            </w:r>
            <w:r w:rsidR="004A2BE3">
              <w:t xml:space="preserve">you want to provision. </w:t>
            </w:r>
            <w:r w:rsidR="00874B39">
              <w:t>You can select 2-20 instances,</w:t>
            </w:r>
            <w:r w:rsidR="004A2BE3">
              <w:t xml:space="preserve"> </w:t>
            </w:r>
            <w:r>
              <w:t>depend</w:t>
            </w:r>
            <w:r w:rsidR="00874B39">
              <w:t>ing</w:t>
            </w:r>
            <w:r>
              <w:t xml:space="preserve"> on the number of cores you are licensed for. For </w:t>
            </w:r>
            <w:r w:rsidR="004A2BE3">
              <w:t>example,</w:t>
            </w:r>
            <w:r>
              <w:t xml:space="preserve"> if you are licensed for 32 cores</w:t>
            </w:r>
            <w:r w:rsidR="004A2BE3">
              <w:t>,</w:t>
            </w:r>
            <w:r>
              <w:t xml:space="preserve"> you can </w:t>
            </w:r>
            <w:r w:rsidR="004A2BE3">
              <w:t xml:space="preserve">keep the default setting of </w:t>
            </w:r>
            <w:r>
              <w:t xml:space="preserve">2 in the text field. </w:t>
            </w:r>
          </w:p>
          <w:p w14:paraId="6BEDBBEE" w14:textId="44029E2F" w:rsidR="00054270" w:rsidRPr="00777F25" w:rsidRDefault="00054270" w:rsidP="00664AF1">
            <w:pPr>
              <w:pStyle w:val="Tabletext"/>
              <w:spacing w:before="0"/>
              <w:cnfStyle w:val="000000000000" w:firstRow="0" w:lastRow="0" w:firstColumn="0" w:lastColumn="0" w:oddVBand="0" w:evenVBand="0" w:oddHBand="0" w:evenHBand="0" w:firstRowFirstColumn="0" w:firstRowLastColumn="0" w:lastRowFirstColumn="0" w:lastRowLastColumn="0"/>
            </w:pPr>
            <w:r>
              <w:t xml:space="preserve">For more information, see the </w:t>
            </w:r>
            <w:hyperlink w:anchor="_Planning_Yyour_Ddeployment" w:history="1">
              <w:r w:rsidRPr="00054270">
                <w:rPr>
                  <w:rStyle w:val="Hyperlink"/>
                </w:rPr>
                <w:t>Planning</w:t>
              </w:r>
            </w:hyperlink>
            <w:r>
              <w:t xml:space="preserve"> section.</w:t>
            </w:r>
          </w:p>
        </w:tc>
      </w:tr>
      <w:tr w:rsidR="004A2BE3" w:rsidRPr="00777F25" w14:paraId="3C70AD63" w14:textId="77777777" w:rsidTr="004A2BE3">
        <w:tc>
          <w:tcPr>
            <w:cnfStyle w:val="001000000000" w:firstRow="0" w:lastRow="0" w:firstColumn="1" w:lastColumn="0" w:oddVBand="0" w:evenVBand="0" w:oddHBand="0" w:evenHBand="0" w:firstRowFirstColumn="0" w:firstRowLastColumn="0" w:lastRowFirstColumn="0" w:lastRowLastColumn="0"/>
            <w:tcW w:w="2826" w:type="dxa"/>
          </w:tcPr>
          <w:p w14:paraId="4D2C6C7A" w14:textId="32A31FB0" w:rsidR="004A2BE3" w:rsidRDefault="004A2BE3" w:rsidP="003124CE">
            <w:pPr>
              <w:pStyle w:val="Tabletext"/>
            </w:pPr>
            <w:r>
              <w:t xml:space="preserve">Instance </w:t>
            </w:r>
            <w:r w:rsidR="003124CE">
              <w:t>t</w:t>
            </w:r>
            <w:r>
              <w:t xml:space="preserve">ype for SAS Grid </w:t>
            </w:r>
            <w:r w:rsidR="003124CE">
              <w:t>i</w:t>
            </w:r>
            <w:r>
              <w:t>nstances</w:t>
            </w:r>
            <w:r>
              <w:br/>
            </w:r>
            <w:r w:rsidRPr="00EC6D8C">
              <w:rPr>
                <w:b w:val="0"/>
              </w:rPr>
              <w:t>(SASGridInstanceType)</w:t>
            </w:r>
          </w:p>
        </w:tc>
        <w:tc>
          <w:tcPr>
            <w:tcW w:w="1440" w:type="dxa"/>
          </w:tcPr>
          <w:p w14:paraId="3C4A7071" w14:textId="4679D943" w:rsidR="004A2BE3" w:rsidRPr="004A2BE3" w:rsidRDefault="004A2BE3" w:rsidP="00777F25">
            <w:pPr>
              <w:pStyle w:val="Tabletext"/>
              <w:cnfStyle w:val="000000000000" w:firstRow="0" w:lastRow="0" w:firstColumn="0" w:lastColumn="0" w:oddVBand="0" w:evenVBand="0" w:oddHBand="0" w:evenHBand="0" w:firstRowFirstColumn="0" w:firstRowLastColumn="0" w:lastRowFirstColumn="0" w:lastRowLastColumn="0"/>
            </w:pPr>
            <w:r>
              <w:t>i3.8xlarge</w:t>
            </w:r>
          </w:p>
        </w:tc>
        <w:tc>
          <w:tcPr>
            <w:tcW w:w="5310" w:type="dxa"/>
          </w:tcPr>
          <w:p w14:paraId="0EC87D04" w14:textId="286E5BB0" w:rsidR="004A2BE3" w:rsidRDefault="004A2BE3" w:rsidP="00664AF1">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EC2 instance type you want to use for the SAS </w:t>
            </w:r>
            <w:ins w:id="150" w:author="Penny Downey" w:date="2020-06-05T10:51:00Z">
              <w:r w:rsidR="00F714D9">
                <w:t>g</w:t>
              </w:r>
            </w:ins>
            <w:del w:id="151" w:author="Penny Downey" w:date="2020-06-05T10:51:00Z">
              <w:r w:rsidDel="00F714D9">
                <w:delText>G</w:delText>
              </w:r>
            </w:del>
            <w:r>
              <w:t>rid instances.</w:t>
            </w:r>
          </w:p>
        </w:tc>
      </w:tr>
    </w:tbl>
    <w:p w14:paraId="0D58D164" w14:textId="77777777" w:rsidR="00241014" w:rsidRPr="00777F25" w:rsidRDefault="00241014" w:rsidP="00E45663">
      <w:pPr>
        <w:keepNext/>
        <w:spacing w:before="280" w:after="140"/>
        <w:rPr>
          <w:i/>
        </w:rPr>
      </w:pPr>
      <w:r>
        <w:rPr>
          <w:i/>
        </w:rPr>
        <w:t>Lustre EC2 c</w:t>
      </w:r>
      <w:r w:rsidRPr="00777F25">
        <w:rPr>
          <w:i/>
        </w:rPr>
        <w:t>onfiguration:</w:t>
      </w:r>
    </w:p>
    <w:tbl>
      <w:tblPr>
        <w:tblStyle w:val="AWS"/>
        <w:tblW w:w="0" w:type="auto"/>
        <w:tblLook w:val="04A0" w:firstRow="1" w:lastRow="0" w:firstColumn="1" w:lastColumn="0" w:noHBand="0" w:noVBand="1"/>
      </w:tblPr>
      <w:tblGrid>
        <w:gridCol w:w="2826"/>
        <w:gridCol w:w="1440"/>
        <w:gridCol w:w="5310"/>
      </w:tblGrid>
      <w:tr w:rsidR="00241014" w:rsidRPr="00777F25" w14:paraId="47A0D228"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1053C1B9" w14:textId="3BB20AF6" w:rsidR="00241014" w:rsidRDefault="00241014" w:rsidP="00777F25">
            <w:pPr>
              <w:pStyle w:val="Tabletext"/>
            </w:pPr>
            <w:r>
              <w:t>Parameter label (name)</w:t>
            </w:r>
          </w:p>
        </w:tc>
        <w:tc>
          <w:tcPr>
            <w:tcW w:w="1440" w:type="dxa"/>
          </w:tcPr>
          <w:p w14:paraId="783B98E4" w14:textId="72DE4DAE" w:rsidR="00241014" w:rsidRPr="00241014" w:rsidRDefault="00241014" w:rsidP="00777F2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10" w:type="dxa"/>
          </w:tcPr>
          <w:p w14:paraId="216555FF" w14:textId="3E92A320" w:rsidR="00241014" w:rsidRDefault="00241014" w:rsidP="00874B39">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F40B6D" w:rsidRPr="00777F25" w14:paraId="29BB22C6"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5B10E8D6" w14:textId="28031D10" w:rsidR="00777F25" w:rsidRPr="00777F25" w:rsidRDefault="003124CE" w:rsidP="00777F25">
            <w:pPr>
              <w:pStyle w:val="Tabletext"/>
            </w:pPr>
            <w:r>
              <w:t>Number of Lustre OSS n</w:t>
            </w:r>
            <w:r w:rsidR="00777F25" w:rsidRPr="00777F25">
              <w:t>odes</w:t>
            </w:r>
            <w:r w:rsidR="00777F25" w:rsidRPr="00777F25">
              <w:br/>
            </w:r>
            <w:r w:rsidR="00777F25" w:rsidRPr="00777F25">
              <w:rPr>
                <w:b w:val="0"/>
              </w:rPr>
              <w:t>(NumberOfOSSNodes)</w:t>
            </w:r>
            <w:r w:rsidR="00777F25" w:rsidRPr="00777F25">
              <w:t xml:space="preserve"> </w:t>
            </w:r>
          </w:p>
        </w:tc>
        <w:tc>
          <w:tcPr>
            <w:tcW w:w="1440" w:type="dxa"/>
            <w:hideMark/>
          </w:tcPr>
          <w:p w14:paraId="32C13DEC" w14:textId="7777777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 xml:space="preserve">3 </w:t>
            </w:r>
          </w:p>
        </w:tc>
        <w:tc>
          <w:tcPr>
            <w:tcW w:w="5310" w:type="dxa"/>
            <w:hideMark/>
          </w:tcPr>
          <w:p w14:paraId="3A715AF4" w14:textId="68883F19" w:rsidR="00777F25" w:rsidRPr="00777F25" w:rsidRDefault="00F40B6D" w:rsidP="00F40B6D">
            <w:pPr>
              <w:pStyle w:val="Tabletext"/>
              <w:cnfStyle w:val="000000000000" w:firstRow="0" w:lastRow="0" w:firstColumn="0" w:lastColumn="0" w:oddVBand="0" w:evenVBand="0" w:oddHBand="0" w:evenHBand="0" w:firstRowFirstColumn="0" w:firstRowLastColumn="0" w:lastRowFirstColumn="0" w:lastRowLastColumn="0"/>
            </w:pPr>
            <w:r>
              <w:t>T</w:t>
            </w:r>
            <w:r w:rsidR="00777F25" w:rsidRPr="00777F25">
              <w:t xml:space="preserve">he number of Lustre OSS </w:t>
            </w:r>
            <w:r>
              <w:t>n</w:t>
            </w:r>
            <w:r w:rsidR="00777F25" w:rsidRPr="00777F25">
              <w:t>ode</w:t>
            </w:r>
            <w:r>
              <w:t>s you want to deploy.</w:t>
            </w:r>
            <w:r w:rsidR="00777F25" w:rsidRPr="00777F25">
              <w:t xml:space="preserve"> </w:t>
            </w:r>
            <w:r w:rsidR="00412B22">
              <w:t>You can specify 3-15 nodes.</w:t>
            </w:r>
            <w:r w:rsidR="00777F25" w:rsidRPr="00777F25">
              <w:t xml:space="preserve"> </w:t>
            </w:r>
          </w:p>
        </w:tc>
      </w:tr>
      <w:tr w:rsidR="00F40B6D" w:rsidRPr="00777F25" w14:paraId="7C32B71C" w14:textId="77777777" w:rsidTr="000F77E1">
        <w:tc>
          <w:tcPr>
            <w:cnfStyle w:val="001000000000" w:firstRow="0" w:lastRow="0" w:firstColumn="1" w:lastColumn="0" w:oddVBand="0" w:evenVBand="0" w:oddHBand="0" w:evenHBand="0" w:firstRowFirstColumn="0" w:firstRowLastColumn="0" w:lastRowFirstColumn="0" w:lastRowLastColumn="0"/>
            <w:tcW w:w="2826" w:type="dxa"/>
            <w:hideMark/>
          </w:tcPr>
          <w:p w14:paraId="0B31E17F" w14:textId="70CF661E" w:rsidR="00777F25" w:rsidRPr="00777F25" w:rsidRDefault="003124CE" w:rsidP="00777F25">
            <w:pPr>
              <w:pStyle w:val="Tabletext"/>
            </w:pPr>
            <w:r>
              <w:t>EBS volume s</w:t>
            </w:r>
            <w:r w:rsidR="00777F25" w:rsidRPr="00777F25">
              <w:t>ize</w:t>
            </w:r>
            <w:r>
              <w:t xml:space="preserve"> for Lustre OSS</w:t>
            </w:r>
            <w:r w:rsidR="00777F25" w:rsidRPr="00777F25">
              <w:br/>
            </w:r>
            <w:r w:rsidR="00777F25" w:rsidRPr="00777F25">
              <w:rPr>
                <w:b w:val="0"/>
              </w:rPr>
              <w:t>(LustreOSSEBSVolumeSize)</w:t>
            </w:r>
          </w:p>
        </w:tc>
        <w:tc>
          <w:tcPr>
            <w:tcW w:w="1440" w:type="dxa"/>
            <w:hideMark/>
          </w:tcPr>
          <w:p w14:paraId="13A47744" w14:textId="04716357" w:rsidR="00777F25" w:rsidRPr="00777F25" w:rsidRDefault="00777F25" w:rsidP="00777F25">
            <w:pPr>
              <w:pStyle w:val="Tabletext"/>
              <w:cnfStyle w:val="000000000000" w:firstRow="0" w:lastRow="0" w:firstColumn="0" w:lastColumn="0" w:oddVBand="0" w:evenVBand="0" w:oddHBand="0" w:evenHBand="0" w:firstRowFirstColumn="0" w:firstRowLastColumn="0" w:lastRowFirstColumn="0" w:lastRowLastColumn="0"/>
            </w:pPr>
            <w:r w:rsidRPr="00777F25">
              <w:t>10</w:t>
            </w:r>
            <w:r w:rsidR="00FB07D3">
              <w:t>0</w:t>
            </w:r>
          </w:p>
        </w:tc>
        <w:tc>
          <w:tcPr>
            <w:tcW w:w="5310" w:type="dxa"/>
            <w:hideMark/>
          </w:tcPr>
          <w:p w14:paraId="27803309" w14:textId="736ABF5F" w:rsidR="00777F25" w:rsidRPr="00777F25" w:rsidRDefault="00874B39" w:rsidP="0058571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F40B6D">
              <w:t xml:space="preserve">EBS volume </w:t>
            </w:r>
            <w:r w:rsidR="00777F25" w:rsidRPr="00777F25">
              <w:t>size</w:t>
            </w:r>
            <w:r w:rsidR="00F40B6D">
              <w:t xml:space="preserve"> </w:t>
            </w:r>
            <w:r w:rsidR="00777F25" w:rsidRPr="00777F25">
              <w:t>(in G</w:t>
            </w:r>
            <w:r w:rsidR="00F40B6D">
              <w:t>i</w:t>
            </w:r>
            <w:r w:rsidR="00777F25" w:rsidRPr="00777F25">
              <w:t xml:space="preserve">B) for Lustre OSS </w:t>
            </w:r>
            <w:r w:rsidR="00F40B6D">
              <w:t>n</w:t>
            </w:r>
            <w:r w:rsidR="00777F25" w:rsidRPr="00777F25">
              <w:t>odes</w:t>
            </w:r>
            <w:r w:rsidR="00217591">
              <w:t>.</w:t>
            </w:r>
            <w:r w:rsidR="00777F25" w:rsidRPr="00777F25">
              <w:t xml:space="preserve"> </w:t>
            </w:r>
            <w:r w:rsidR="00412B22">
              <w:t>You can specify 1</w:t>
            </w:r>
            <w:r w:rsidR="00FB07D3">
              <w:t>00</w:t>
            </w:r>
            <w:r w:rsidR="00412B22">
              <w:t>-99</w:t>
            </w:r>
            <w:r w:rsidR="00FB07D3">
              <w:t>00</w:t>
            </w:r>
            <w:r w:rsidR="00412B22">
              <w:t xml:space="preserve"> GiB</w:t>
            </w:r>
            <w:r w:rsidR="00585715">
              <w:t>, in multiples of 100</w:t>
            </w:r>
            <w:r w:rsidR="00412B22">
              <w:t>.</w:t>
            </w:r>
            <w:r w:rsidR="00542E96">
              <w:t xml:space="preserve"> </w:t>
            </w:r>
          </w:p>
        </w:tc>
      </w:tr>
    </w:tbl>
    <w:p w14:paraId="40A79B04" w14:textId="1C8D74BC" w:rsidR="00777F25" w:rsidRPr="00777F25" w:rsidRDefault="00024980" w:rsidP="00777F25">
      <w:pPr>
        <w:spacing w:before="280" w:after="140"/>
        <w:rPr>
          <w:i/>
        </w:rPr>
      </w:pPr>
      <w:r>
        <w:rPr>
          <w:i/>
        </w:rPr>
        <w:t>AWS Quick Start c</w:t>
      </w:r>
      <w:r w:rsidR="00777F25" w:rsidRPr="00777F25">
        <w:rPr>
          <w:i/>
        </w:rPr>
        <w:t>onfiguration:</w:t>
      </w:r>
    </w:p>
    <w:tbl>
      <w:tblPr>
        <w:tblStyle w:val="AWS"/>
        <w:tblW w:w="0" w:type="auto"/>
        <w:tblLook w:val="04A0" w:firstRow="1" w:lastRow="0" w:firstColumn="1" w:lastColumn="0" w:noHBand="0" w:noVBand="1"/>
      </w:tblPr>
      <w:tblGrid>
        <w:gridCol w:w="2797"/>
        <w:gridCol w:w="1469"/>
        <w:gridCol w:w="5310"/>
      </w:tblGrid>
      <w:tr w:rsidR="000F77E1" w:rsidRPr="00777F25" w14:paraId="6AAABCD0" w14:textId="77777777" w:rsidTr="000F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hideMark/>
          </w:tcPr>
          <w:p w14:paraId="78F2CD61" w14:textId="77777777" w:rsidR="00777F25" w:rsidRPr="00777F25" w:rsidRDefault="00777F25" w:rsidP="00777F25">
            <w:pPr>
              <w:pStyle w:val="Tabletext"/>
            </w:pPr>
            <w:r w:rsidRPr="00777F25">
              <w:t xml:space="preserve">Parameter label (name) </w:t>
            </w:r>
          </w:p>
        </w:tc>
        <w:tc>
          <w:tcPr>
            <w:tcW w:w="1469" w:type="dxa"/>
            <w:hideMark/>
          </w:tcPr>
          <w:p w14:paraId="15BDF5C8"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38AB0BB" w14:textId="77777777" w:rsidR="00777F25" w:rsidRPr="00777F25" w:rsidRDefault="00777F25" w:rsidP="00777F2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777F25" w:rsidRPr="00777F25" w14:paraId="4E2BC0FD" w14:textId="77777777" w:rsidTr="000F77E1">
        <w:tc>
          <w:tcPr>
            <w:cnfStyle w:val="001000000000" w:firstRow="0" w:lastRow="0" w:firstColumn="1" w:lastColumn="0" w:oddVBand="0" w:evenVBand="0" w:oddHBand="0" w:evenHBand="0" w:firstRowFirstColumn="0" w:firstRowLastColumn="0" w:lastRowFirstColumn="0" w:lastRowLastColumn="0"/>
            <w:tcW w:w="2797" w:type="dxa"/>
            <w:hideMark/>
          </w:tcPr>
          <w:p w14:paraId="331A7152" w14:textId="22F5EB71" w:rsidR="00777F25" w:rsidRPr="00777F25" w:rsidRDefault="003124CE" w:rsidP="00777F25">
            <w:pPr>
              <w:pStyle w:val="Tabletext"/>
            </w:pPr>
            <w:r>
              <w:t>Quick Start S3 bucket n</w:t>
            </w:r>
            <w:r w:rsidR="00777F25" w:rsidRPr="00777F25">
              <w:t>ame</w:t>
            </w:r>
            <w:r w:rsidR="00777F25" w:rsidRPr="00777F25">
              <w:br/>
            </w:r>
            <w:r w:rsidR="00777F25" w:rsidRPr="00777F25">
              <w:rPr>
                <w:b w:val="0"/>
              </w:rPr>
              <w:t>(QSS3BucketName)</w:t>
            </w:r>
          </w:p>
        </w:tc>
        <w:tc>
          <w:tcPr>
            <w:tcW w:w="1469" w:type="dxa"/>
            <w:hideMark/>
          </w:tcPr>
          <w:p w14:paraId="187A3700" w14:textId="15D5C8CB" w:rsidR="00777F25" w:rsidRPr="00777F25" w:rsidRDefault="004C5068" w:rsidP="004C5068">
            <w:pPr>
              <w:pStyle w:val="Tabletext"/>
              <w:cnfStyle w:val="000000000000" w:firstRow="0" w:lastRow="0" w:firstColumn="0" w:lastColumn="0" w:oddVBand="0" w:evenVBand="0" w:oddHBand="0" w:evenHBand="0" w:firstRowFirstColumn="0" w:firstRowLastColumn="0" w:lastRowFirstColumn="0" w:lastRowLastColumn="0"/>
            </w:pPr>
            <w:r>
              <w:t>aws-</w:t>
            </w:r>
            <w:r w:rsidR="00777F25" w:rsidRPr="00777F25">
              <w:t>quickstart</w:t>
            </w:r>
          </w:p>
        </w:tc>
        <w:tc>
          <w:tcPr>
            <w:tcW w:w="5310" w:type="dxa"/>
            <w:hideMark/>
          </w:tcPr>
          <w:p w14:paraId="239CB72B" w14:textId="1EE31C80" w:rsidR="00777F25" w:rsidRPr="00777F25" w:rsidRDefault="00430EE9" w:rsidP="00217591">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777F25" w:rsidRPr="00777F25" w14:paraId="44CD652C" w14:textId="77777777" w:rsidTr="000F77E1">
        <w:tc>
          <w:tcPr>
            <w:cnfStyle w:val="001000000000" w:firstRow="0" w:lastRow="0" w:firstColumn="1" w:lastColumn="0" w:oddVBand="0" w:evenVBand="0" w:oddHBand="0" w:evenHBand="0" w:firstRowFirstColumn="0" w:firstRowLastColumn="0" w:lastRowFirstColumn="0" w:lastRowLastColumn="0"/>
            <w:tcW w:w="2797" w:type="dxa"/>
            <w:hideMark/>
          </w:tcPr>
          <w:p w14:paraId="7F9797FA" w14:textId="7EFE7F1F" w:rsidR="00777F25" w:rsidRPr="00777F25" w:rsidRDefault="00777F25" w:rsidP="00777F25">
            <w:pPr>
              <w:pStyle w:val="Tabletext"/>
            </w:pPr>
            <w:r w:rsidRPr="00777F25">
              <w:t>Quick S</w:t>
            </w:r>
            <w:r w:rsidR="003124CE">
              <w:t>tart S3 key p</w:t>
            </w:r>
            <w:r w:rsidRPr="00777F25">
              <w:t>refix</w:t>
            </w:r>
            <w:r w:rsidRPr="00777F25">
              <w:br/>
            </w:r>
            <w:r w:rsidRPr="00777F25">
              <w:rPr>
                <w:b w:val="0"/>
              </w:rPr>
              <w:t>(QSS3KeyPrefix)</w:t>
            </w:r>
            <w:r w:rsidRPr="00777F25">
              <w:t xml:space="preserve"> </w:t>
            </w:r>
          </w:p>
        </w:tc>
        <w:tc>
          <w:tcPr>
            <w:tcW w:w="1469" w:type="dxa"/>
            <w:hideMark/>
          </w:tcPr>
          <w:p w14:paraId="75AE4B80" w14:textId="33448451" w:rsidR="00777F25" w:rsidRPr="00777F25" w:rsidRDefault="004C5068" w:rsidP="00777F25">
            <w:pPr>
              <w:pStyle w:val="Tabletext"/>
              <w:cnfStyle w:val="000000000000" w:firstRow="0" w:lastRow="0" w:firstColumn="0" w:lastColumn="0" w:oddVBand="0" w:evenVBand="0" w:oddHBand="0" w:evenHBand="0" w:firstRowFirstColumn="0" w:firstRowLastColumn="0" w:lastRowFirstColumn="0" w:lastRowLastColumn="0"/>
            </w:pPr>
            <w:r>
              <w:t>quickstart-sas-grid/</w:t>
            </w:r>
          </w:p>
        </w:tc>
        <w:tc>
          <w:tcPr>
            <w:tcW w:w="5310" w:type="dxa"/>
            <w:hideMark/>
          </w:tcPr>
          <w:p w14:paraId="3A936D1B" w14:textId="0447A502" w:rsidR="00777F25" w:rsidRPr="00777F25" w:rsidRDefault="00430EE9" w:rsidP="00777F25">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5225244E" w14:textId="35B5E7ED" w:rsidR="00FD721E" w:rsidRDefault="00FD721E">
      <w:pPr>
        <w:spacing w:after="140" w:line="280" w:lineRule="atLeast"/>
        <w:rPr>
          <w:color w:val="auto"/>
          <w:kern w:val="0"/>
        </w:rPr>
      </w:pPr>
    </w:p>
    <w:p w14:paraId="294C28DF" w14:textId="7EC88D1E" w:rsidR="00F25FBA" w:rsidRPr="00FD721E" w:rsidRDefault="00F25FBA" w:rsidP="00F25FBA">
      <w:pPr>
        <w:pStyle w:val="ListParagraph"/>
        <w:keepNext/>
        <w:numPr>
          <w:ilvl w:val="0"/>
          <w:numId w:val="8"/>
        </w:numPr>
        <w:ind w:left="0"/>
        <w:rPr>
          <w:b/>
          <w:color w:val="F79646" w:themeColor="accent6"/>
        </w:rPr>
      </w:pPr>
      <w:bookmarkStart w:id="152" w:name="sc2"/>
      <w:bookmarkEnd w:id="152"/>
      <w:r w:rsidRPr="00FD721E">
        <w:rPr>
          <w:b/>
          <w:color w:val="F79646" w:themeColor="accent6"/>
        </w:rPr>
        <w:t xml:space="preserve">Option 1: Parameters for deployment into </w:t>
      </w:r>
      <w:r>
        <w:rPr>
          <w:b/>
          <w:color w:val="F79646" w:themeColor="accent6"/>
        </w:rPr>
        <w:t>an existing</w:t>
      </w:r>
      <w:r w:rsidRPr="00FD721E">
        <w:rPr>
          <w:b/>
          <w:color w:val="F79646" w:themeColor="accent6"/>
        </w:rPr>
        <w:t xml:space="preserve"> VPC</w:t>
      </w:r>
    </w:p>
    <w:p w14:paraId="086A09E7" w14:textId="3D01316D" w:rsidR="00321CAD" w:rsidRDefault="001D1B6C" w:rsidP="0092290A">
      <w:pPr>
        <w:pStyle w:val="ListParagraph"/>
        <w:rPr>
          <w:rStyle w:val="Hyperlink"/>
        </w:rPr>
      </w:pPr>
      <w:hyperlink r:id="rId52" w:history="1">
        <w:r w:rsidR="00321CAD">
          <w:rPr>
            <w:rStyle w:val="Hyperlink"/>
          </w:rPr>
          <w:t>View template</w:t>
        </w:r>
      </w:hyperlink>
    </w:p>
    <w:p w14:paraId="55253CFE" w14:textId="030E6E40" w:rsidR="00453799" w:rsidRPr="00777F25" w:rsidRDefault="00453799" w:rsidP="00453799">
      <w:pPr>
        <w:spacing w:before="280" w:after="140"/>
        <w:rPr>
          <w:i/>
        </w:rPr>
      </w:pPr>
      <w:r>
        <w:rPr>
          <w:i/>
        </w:rPr>
        <w:t>S</w:t>
      </w:r>
      <w:r w:rsidR="0001221E">
        <w:rPr>
          <w:i/>
        </w:rPr>
        <w:t>AS Grid license i</w:t>
      </w:r>
      <w:r>
        <w:rPr>
          <w:i/>
        </w:rPr>
        <w:t>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453799" w:rsidRPr="00777F25" w14:paraId="38E55EB4" w14:textId="77777777" w:rsidTr="0031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10A1AEEC" w14:textId="77777777" w:rsidR="00453799" w:rsidRPr="00777F25" w:rsidRDefault="00453799" w:rsidP="003124CE">
            <w:pPr>
              <w:pStyle w:val="Tabletext"/>
            </w:pPr>
            <w:r w:rsidRPr="00777F25">
              <w:t xml:space="preserve">Parameter label (name) </w:t>
            </w:r>
          </w:p>
        </w:tc>
        <w:tc>
          <w:tcPr>
            <w:tcW w:w="1440" w:type="dxa"/>
            <w:hideMark/>
          </w:tcPr>
          <w:p w14:paraId="25C054A0" w14:textId="77777777" w:rsidR="00453799" w:rsidRPr="00777F25" w:rsidRDefault="00453799"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5E7B3D23" w14:textId="77777777" w:rsidR="00453799" w:rsidRPr="00777F25" w:rsidRDefault="00453799"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453799" w:rsidRPr="00777F25" w14:paraId="2C06382C"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526EE3F3" w14:textId="454CA109" w:rsidR="00453799" w:rsidRPr="00777F25" w:rsidRDefault="00453799" w:rsidP="00606540">
            <w:pPr>
              <w:pStyle w:val="Tabletext"/>
            </w:pPr>
            <w:r>
              <w:t>SAS Software Depot</w:t>
            </w:r>
            <w:r w:rsidRPr="00777F25">
              <w:t xml:space="preserve"> </w:t>
            </w:r>
            <w:r w:rsidR="00606540">
              <w:t>tar file in S3</w:t>
            </w:r>
            <w:r w:rsidR="00606540">
              <w:br/>
            </w:r>
            <w:r w:rsidRPr="00777F25">
              <w:rPr>
                <w:b w:val="0"/>
              </w:rPr>
              <w:t>(</w:t>
            </w:r>
            <w:r w:rsidRPr="008E01EF">
              <w:rPr>
                <w:b w:val="0"/>
              </w:rPr>
              <w:t>SASSoftwareDepot</w:t>
            </w:r>
            <w:r w:rsidRPr="00777F25">
              <w:rPr>
                <w:b w:val="0"/>
              </w:rPr>
              <w:t>)</w:t>
            </w:r>
          </w:p>
        </w:tc>
        <w:tc>
          <w:tcPr>
            <w:tcW w:w="1440" w:type="dxa"/>
            <w:hideMark/>
          </w:tcPr>
          <w:p w14:paraId="032BC2D7" w14:textId="77777777"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40DE5240" w14:textId="51D0FD90"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t xml:space="preserve">The S3 location of the SAS Software Depot .tar file you received in the software order confirmation email attachment. For example, if you uploaded this file to the S3 bucket location </w:t>
            </w:r>
            <w:r w:rsidRPr="00756AF5">
              <w:rPr>
                <w:b/>
              </w:rPr>
              <w:t>sas-grid-deployment/sas-depot/SASSoftwareDepot_Final.tar</w:t>
            </w:r>
            <w:r>
              <w:t xml:space="preserve">, enter </w:t>
            </w:r>
            <w:r w:rsidR="00BB580A" w:rsidRPr="008806AC">
              <w:rPr>
                <w:b/>
              </w:rPr>
              <w:t>sas-grid-deployment/sas-depot</w:t>
            </w:r>
            <w:r>
              <w:t>.</w:t>
            </w:r>
          </w:p>
        </w:tc>
      </w:tr>
      <w:tr w:rsidR="00453799" w:rsidRPr="00777F25" w14:paraId="1B942C56"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05A5AF14" w14:textId="3B0A72F6" w:rsidR="00453799" w:rsidRPr="00777F25" w:rsidRDefault="00606540" w:rsidP="003124CE">
            <w:pPr>
              <w:pStyle w:val="Tabletext"/>
            </w:pPr>
            <w:r>
              <w:t>SAS Software Depot n</w:t>
            </w:r>
            <w:r w:rsidR="00453799">
              <w:t>ame</w:t>
            </w:r>
            <w:r w:rsidR="003868AA">
              <w:t xml:space="preserve"> </w:t>
            </w:r>
            <w:r w:rsidR="00453799" w:rsidRPr="00777F25">
              <w:br/>
            </w:r>
            <w:r w:rsidR="00453799" w:rsidRPr="00777F25">
              <w:rPr>
                <w:b w:val="0"/>
              </w:rPr>
              <w:t>(</w:t>
            </w:r>
            <w:r w:rsidR="00453799" w:rsidRPr="00875ECA">
              <w:rPr>
                <w:b w:val="0"/>
              </w:rPr>
              <w:t>SASSoftwareDepotName</w:t>
            </w:r>
            <w:r w:rsidR="00453799" w:rsidRPr="00777F25">
              <w:rPr>
                <w:b w:val="0"/>
              </w:rPr>
              <w:t>)</w:t>
            </w:r>
            <w:r w:rsidR="00453799" w:rsidRPr="00777F25">
              <w:t xml:space="preserve"> </w:t>
            </w:r>
          </w:p>
        </w:tc>
        <w:tc>
          <w:tcPr>
            <w:tcW w:w="1440" w:type="dxa"/>
            <w:hideMark/>
          </w:tcPr>
          <w:p w14:paraId="403A437E" w14:textId="77777777"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hideMark/>
          </w:tcPr>
          <w:p w14:paraId="163C1F94" w14:textId="77777777" w:rsidR="00453799" w:rsidRPr="00777F25"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name of the SAS Software Depot, without the .tar file extension. For example, if you uploaded </w:t>
            </w:r>
            <w:r w:rsidRPr="0001221E">
              <w:rPr>
                <w:b/>
                <w:szCs w:val="18"/>
              </w:rPr>
              <w:t>SASSoftwareDepot_Final.tar</w:t>
            </w:r>
            <w:r>
              <w:rPr>
                <w:szCs w:val="18"/>
              </w:rPr>
              <w:t xml:space="preserve"> in step 2, enter </w:t>
            </w:r>
            <w:r w:rsidRPr="00756AF5">
              <w:rPr>
                <w:b/>
                <w:szCs w:val="18"/>
              </w:rPr>
              <w:t>SASSoftwareDepot_Final</w:t>
            </w:r>
            <w:r>
              <w:rPr>
                <w:szCs w:val="18"/>
              </w:rPr>
              <w:t xml:space="preserve"> in this field.</w:t>
            </w:r>
          </w:p>
        </w:tc>
      </w:tr>
      <w:tr w:rsidR="00453799" w:rsidRPr="00777F25" w14:paraId="0175B32C"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1E75A23B" w14:textId="23923BEB" w:rsidR="00453799" w:rsidRPr="00756AF5" w:rsidRDefault="00453799" w:rsidP="00606540">
            <w:pPr>
              <w:pStyle w:val="Tabletext"/>
              <w:rPr>
                <w:b w:val="0"/>
              </w:rPr>
            </w:pPr>
            <w:r w:rsidRPr="00875ECA">
              <w:t>SAS</w:t>
            </w:r>
            <w:r>
              <w:t xml:space="preserve"> </w:t>
            </w:r>
            <w:r w:rsidR="00606540">
              <w:t>plan files</w:t>
            </w:r>
            <w:r>
              <w:t xml:space="preserve"> folder</w:t>
            </w:r>
            <w:r w:rsidR="00606540">
              <w:t xml:space="preserve"> in</w:t>
            </w:r>
            <w:r>
              <w:t xml:space="preserve"> S3 </w:t>
            </w:r>
            <w:r>
              <w:rPr>
                <w:b w:val="0"/>
              </w:rPr>
              <w:br/>
            </w:r>
            <w:r w:rsidRPr="00756AF5">
              <w:rPr>
                <w:b w:val="0"/>
              </w:rPr>
              <w:t>(SASPlanFiles)</w:t>
            </w:r>
          </w:p>
        </w:tc>
        <w:tc>
          <w:tcPr>
            <w:tcW w:w="1440" w:type="dxa"/>
          </w:tcPr>
          <w:p w14:paraId="21DD73BF"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47AE36B6"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S3 bucket location where you uploaded the SAS plan files; for example, </w:t>
            </w:r>
            <w:r w:rsidRPr="00756AF5">
              <w:rPr>
                <w:b/>
                <w:szCs w:val="18"/>
              </w:rPr>
              <w:t>sasgrid-quickstart-staging/sas-depot/PlanFiles</w:t>
            </w:r>
            <w:r>
              <w:rPr>
                <w:szCs w:val="18"/>
              </w:rPr>
              <w:t>.</w:t>
            </w:r>
          </w:p>
        </w:tc>
      </w:tr>
      <w:tr w:rsidR="00453799" w:rsidRPr="00777F25" w14:paraId="29420DB2"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1B67444D" w14:textId="33E9AA72" w:rsidR="00453799" w:rsidRPr="00756AF5" w:rsidRDefault="00453799" w:rsidP="00606540">
            <w:pPr>
              <w:pStyle w:val="Tabletext"/>
              <w:rPr>
                <w:b w:val="0"/>
              </w:rPr>
            </w:pPr>
            <w:r>
              <w:t>SAS Metadata Server</w:t>
            </w:r>
            <w:r w:rsidR="00606540">
              <w:t xml:space="preserve"> license file</w:t>
            </w:r>
            <w:r>
              <w:rPr>
                <w:b w:val="0"/>
              </w:rPr>
              <w:br/>
            </w:r>
            <w:r w:rsidRPr="00691DCE">
              <w:rPr>
                <w:b w:val="0"/>
              </w:rPr>
              <w:t>(</w:t>
            </w:r>
            <w:r w:rsidRPr="00875ECA">
              <w:rPr>
                <w:b w:val="0"/>
              </w:rPr>
              <w:t>SASLicenseMeta</w:t>
            </w:r>
            <w:r>
              <w:rPr>
                <w:b w:val="0"/>
              </w:rPr>
              <w:t>)</w:t>
            </w:r>
          </w:p>
        </w:tc>
        <w:tc>
          <w:tcPr>
            <w:tcW w:w="1440" w:type="dxa"/>
          </w:tcPr>
          <w:p w14:paraId="63B402FB"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0BE347B1"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name of the SAS Metadata Server license file; for example,  </w:t>
            </w:r>
            <w:r w:rsidRPr="0001221E">
              <w:rPr>
                <w:b/>
                <w:szCs w:val="18"/>
              </w:rPr>
              <w:t>SAS94_xxxxxx_xxxxxxxx_LINUX_X86-64.txt</w:t>
            </w:r>
            <w:r>
              <w:rPr>
                <w:szCs w:val="18"/>
              </w:rPr>
              <w:t>. You will find this file inside the SAS Software Depot, in the folder sid_files.</w:t>
            </w:r>
          </w:p>
        </w:tc>
      </w:tr>
      <w:tr w:rsidR="00453799" w:rsidRPr="00777F25" w14:paraId="184A6313"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66142893" w14:textId="2757642A" w:rsidR="00453799" w:rsidRPr="00756AF5" w:rsidRDefault="00453799" w:rsidP="00606540">
            <w:pPr>
              <w:pStyle w:val="Tabletext"/>
              <w:rPr>
                <w:b w:val="0"/>
              </w:rPr>
            </w:pPr>
            <w:r>
              <w:t xml:space="preserve">SAS Application Server </w:t>
            </w:r>
            <w:r w:rsidR="00606540">
              <w:t>license file</w:t>
            </w:r>
            <w:r>
              <w:rPr>
                <w:b w:val="0"/>
              </w:rPr>
              <w:br/>
            </w:r>
            <w:r w:rsidRPr="00756AF5">
              <w:rPr>
                <w:b w:val="0"/>
              </w:rPr>
              <w:t>(SASLicenseApp)</w:t>
            </w:r>
          </w:p>
        </w:tc>
        <w:tc>
          <w:tcPr>
            <w:tcW w:w="1440" w:type="dxa"/>
          </w:tcPr>
          <w:p w14:paraId="2E65711C"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p>
        </w:tc>
        <w:tc>
          <w:tcPr>
            <w:tcW w:w="5310" w:type="dxa"/>
          </w:tcPr>
          <w:p w14:paraId="04B1139F" w14:textId="77777777" w:rsidR="00453799" w:rsidRDefault="00453799" w:rsidP="003124CE">
            <w:pPr>
              <w:pStyle w:val="Tabletext"/>
              <w:cnfStyle w:val="000000000000" w:firstRow="0" w:lastRow="0" w:firstColumn="0" w:lastColumn="0" w:oddVBand="0" w:evenVBand="0" w:oddHBand="0" w:evenHBand="0" w:firstRowFirstColumn="0" w:firstRowLastColumn="0" w:lastRowFirstColumn="0" w:lastRowLastColumn="0"/>
              <w:rPr>
                <w:szCs w:val="18"/>
              </w:rPr>
            </w:pPr>
            <w:r>
              <w:rPr>
                <w:szCs w:val="18"/>
              </w:rPr>
              <w:t xml:space="preserve">The name of the SAS Application Server license file;for example,  </w:t>
            </w:r>
            <w:r w:rsidRPr="0001221E">
              <w:rPr>
                <w:b/>
                <w:szCs w:val="18"/>
              </w:rPr>
              <w:t>SAS94_xxxxxx_xxxxxxxx_LINUX_X86-64.txt</w:t>
            </w:r>
            <w:r>
              <w:rPr>
                <w:szCs w:val="18"/>
              </w:rPr>
              <w:t>. You will find this file inside the SAS Software Depot, in the folder sid_files.</w:t>
            </w:r>
          </w:p>
        </w:tc>
      </w:tr>
    </w:tbl>
    <w:p w14:paraId="09D96923" w14:textId="68F7145C" w:rsidR="00321CAD" w:rsidRPr="00777F25" w:rsidRDefault="0001221E" w:rsidP="00321CAD">
      <w:pPr>
        <w:spacing w:before="280" w:after="140"/>
        <w:rPr>
          <w:i/>
        </w:rPr>
      </w:pPr>
      <w:r>
        <w:rPr>
          <w:i/>
        </w:rPr>
        <w:t>Network c</w:t>
      </w:r>
      <w:r w:rsidR="00321CAD" w:rsidRPr="00777F25">
        <w:rPr>
          <w:i/>
        </w:rPr>
        <w:t>onfiguration:</w:t>
      </w:r>
    </w:p>
    <w:tbl>
      <w:tblPr>
        <w:tblStyle w:val="AWS"/>
        <w:tblW w:w="0" w:type="auto"/>
        <w:tblInd w:w="180" w:type="dxa"/>
        <w:tblLook w:val="04A0" w:firstRow="1" w:lastRow="0" w:firstColumn="1" w:lastColumn="0" w:noHBand="0" w:noVBand="1"/>
      </w:tblPr>
      <w:tblGrid>
        <w:gridCol w:w="2790"/>
        <w:gridCol w:w="1440"/>
        <w:gridCol w:w="5310"/>
      </w:tblGrid>
      <w:tr w:rsidR="006759D0" w:rsidRPr="000E10C8" w14:paraId="529967DC" w14:textId="77777777" w:rsidTr="00A1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3A6115D" w14:textId="77777777" w:rsidR="006759D0" w:rsidRPr="000E10C8" w:rsidRDefault="006759D0" w:rsidP="006759D0">
            <w:pPr>
              <w:pStyle w:val="Tabletext"/>
            </w:pPr>
            <w:r w:rsidRPr="000E10C8">
              <w:t>Parameter label (name)</w:t>
            </w:r>
          </w:p>
        </w:tc>
        <w:tc>
          <w:tcPr>
            <w:tcW w:w="1440" w:type="dxa"/>
          </w:tcPr>
          <w:p w14:paraId="34F4DBA7" w14:textId="77777777" w:rsidR="006759D0" w:rsidRPr="000E10C8" w:rsidRDefault="006759D0" w:rsidP="006759D0">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310" w:type="dxa"/>
          </w:tcPr>
          <w:p w14:paraId="309B585B" w14:textId="77777777" w:rsidR="006759D0" w:rsidRPr="000E10C8" w:rsidRDefault="006759D0" w:rsidP="006759D0">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759D0" w:rsidRPr="000E10C8" w14:paraId="6C12E643"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623243BA" w14:textId="77777777" w:rsidR="006759D0" w:rsidRPr="000E10C8" w:rsidRDefault="006759D0" w:rsidP="006759D0">
            <w:pPr>
              <w:pStyle w:val="Tabletext"/>
            </w:pPr>
            <w:r w:rsidRPr="000E10C8">
              <w:t>VPC ID</w:t>
            </w:r>
            <w:r w:rsidRPr="000E10C8">
              <w:br/>
            </w:r>
            <w:r w:rsidRPr="000E10C8">
              <w:rPr>
                <w:b w:val="0"/>
              </w:rPr>
              <w:t>(VPCID)</w:t>
            </w:r>
          </w:p>
        </w:tc>
        <w:tc>
          <w:tcPr>
            <w:tcW w:w="1440" w:type="dxa"/>
          </w:tcPr>
          <w:p w14:paraId="3D5D2A7C" w14:textId="77777777" w:rsidR="006759D0" w:rsidRPr="000E10C8" w:rsidRDefault="006759D0" w:rsidP="006759D0">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3A33B0D0" w14:textId="2BB5D4FA" w:rsidR="006759D0" w:rsidRPr="00BE79A0" w:rsidRDefault="003868AA"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759D0">
              <w:t xml:space="preserve">ID of your existing VPC </w:t>
            </w:r>
            <w:r w:rsidR="006759D0" w:rsidRPr="00BE79A0">
              <w:t>(e.g., vpc-0343606e).</w:t>
            </w:r>
          </w:p>
        </w:tc>
      </w:tr>
      <w:tr w:rsidR="006759D0" w:rsidRPr="000E10C8" w14:paraId="4A012840"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2C189C37" w14:textId="4D8A0A59" w:rsidR="006759D0" w:rsidRPr="000E10C8" w:rsidRDefault="006759D0" w:rsidP="006759D0">
            <w:pPr>
              <w:pStyle w:val="Tabletext"/>
            </w:pPr>
            <w:r>
              <w:t>Private</w:t>
            </w:r>
            <w:r w:rsidR="00606540">
              <w:t xml:space="preserve"> s</w:t>
            </w:r>
            <w:r w:rsidRPr="000E10C8">
              <w:t>ubnet 1 ID</w:t>
            </w:r>
            <w:r w:rsidRPr="000E10C8">
              <w:br/>
            </w:r>
            <w:r>
              <w:rPr>
                <w:b w:val="0"/>
              </w:rPr>
              <w:t>(Private</w:t>
            </w:r>
            <w:r w:rsidRPr="000E10C8">
              <w:rPr>
                <w:b w:val="0"/>
              </w:rPr>
              <w:t>Subnet1ID)</w:t>
            </w:r>
          </w:p>
        </w:tc>
        <w:tc>
          <w:tcPr>
            <w:tcW w:w="1440" w:type="dxa"/>
          </w:tcPr>
          <w:p w14:paraId="472DB7D5" w14:textId="77777777" w:rsidR="006759D0" w:rsidRPr="000E10C8" w:rsidRDefault="006759D0" w:rsidP="006759D0">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3FF235A7" w14:textId="30664FB6" w:rsidR="006759D0" w:rsidRPr="00BE79A0" w:rsidRDefault="003868AA"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759D0">
              <w:t xml:space="preserve">ID of the first private subnet in </w:t>
            </w:r>
            <w:r w:rsidR="00317C16">
              <w:t xml:space="preserve">Availability Zone 1 of </w:t>
            </w:r>
            <w:r w:rsidR="006759D0">
              <w:t xml:space="preserve">your existing VPC </w:t>
            </w:r>
            <w:r w:rsidR="006759D0" w:rsidRPr="00BE79A0">
              <w:t>(e.g., subnet-a0246dcd)</w:t>
            </w:r>
            <w:r w:rsidR="006759D0">
              <w:t>.</w:t>
            </w:r>
          </w:p>
        </w:tc>
      </w:tr>
      <w:tr w:rsidR="006759D0" w:rsidRPr="000E10C8" w14:paraId="7587AF0A"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2971FE43" w14:textId="5B1D8EB7" w:rsidR="006759D0" w:rsidRPr="000E10C8" w:rsidRDefault="006759D0" w:rsidP="006759D0">
            <w:pPr>
              <w:pStyle w:val="Tabletext"/>
            </w:pPr>
            <w:r>
              <w:t>Private</w:t>
            </w:r>
            <w:r w:rsidR="00606540">
              <w:t xml:space="preserve"> s</w:t>
            </w:r>
            <w:r w:rsidRPr="000E10C8">
              <w:t>ubnet 2 ID</w:t>
            </w:r>
            <w:r w:rsidRPr="000E10C8">
              <w:br/>
            </w:r>
            <w:r>
              <w:rPr>
                <w:b w:val="0"/>
              </w:rPr>
              <w:t>(Private</w:t>
            </w:r>
            <w:r w:rsidRPr="000E10C8">
              <w:rPr>
                <w:b w:val="0"/>
              </w:rPr>
              <w:t>Subnet2ID)</w:t>
            </w:r>
          </w:p>
        </w:tc>
        <w:tc>
          <w:tcPr>
            <w:tcW w:w="1440" w:type="dxa"/>
          </w:tcPr>
          <w:p w14:paraId="1534101B" w14:textId="77777777" w:rsidR="006759D0" w:rsidRPr="000E10C8" w:rsidRDefault="006759D0" w:rsidP="006759D0">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095AA564" w14:textId="70BADCE2" w:rsidR="006759D0" w:rsidRPr="00BE79A0" w:rsidRDefault="003868AA"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759D0">
              <w:t xml:space="preserve">ID of the second private subnet in </w:t>
            </w:r>
            <w:r w:rsidR="00317C16">
              <w:t xml:space="preserve">Availability Zone 1 of </w:t>
            </w:r>
            <w:r w:rsidR="006759D0">
              <w:t xml:space="preserve">your existing VPC </w:t>
            </w:r>
            <w:r w:rsidR="006759D0" w:rsidRPr="00BE79A0">
              <w:t xml:space="preserve">(e.g., </w:t>
            </w:r>
            <w:r w:rsidR="006759D0" w:rsidRPr="00BE79A0">
              <w:rPr>
                <w:rStyle w:val="help-inline"/>
                <w:rFonts w:eastAsiaTheme="majorEastAsia"/>
              </w:rPr>
              <w:t>subnet-b58c3d67</w:t>
            </w:r>
            <w:r w:rsidR="006759D0" w:rsidRPr="00BE79A0">
              <w:t>)</w:t>
            </w:r>
            <w:r w:rsidR="006759D0">
              <w:t>.</w:t>
            </w:r>
          </w:p>
        </w:tc>
      </w:tr>
      <w:tr w:rsidR="00317C16" w:rsidRPr="000E10C8" w14:paraId="721D6B4F" w14:textId="77777777" w:rsidTr="008608F5">
        <w:tc>
          <w:tcPr>
            <w:cnfStyle w:val="001000000000" w:firstRow="0" w:lastRow="0" w:firstColumn="1" w:lastColumn="0" w:oddVBand="0" w:evenVBand="0" w:oddHBand="0" w:evenHBand="0" w:firstRowFirstColumn="0" w:firstRowLastColumn="0" w:lastRowFirstColumn="0" w:lastRowLastColumn="0"/>
            <w:tcW w:w="2790" w:type="dxa"/>
          </w:tcPr>
          <w:p w14:paraId="681F9F79" w14:textId="13DAF14A" w:rsidR="00317C16" w:rsidRPr="000E10C8" w:rsidRDefault="00317C16" w:rsidP="008608F5">
            <w:pPr>
              <w:pStyle w:val="Tabletext"/>
            </w:pPr>
            <w:r>
              <w:t>Private subnet 3</w:t>
            </w:r>
            <w:r w:rsidRPr="000E10C8">
              <w:t xml:space="preserve"> ID</w:t>
            </w:r>
            <w:r w:rsidRPr="000E10C8">
              <w:br/>
            </w:r>
            <w:r>
              <w:rPr>
                <w:b w:val="0"/>
              </w:rPr>
              <w:t>(PrivateSubnet3</w:t>
            </w:r>
            <w:r w:rsidRPr="000E10C8">
              <w:rPr>
                <w:b w:val="0"/>
              </w:rPr>
              <w:t>ID)</w:t>
            </w:r>
          </w:p>
        </w:tc>
        <w:tc>
          <w:tcPr>
            <w:tcW w:w="1440" w:type="dxa"/>
          </w:tcPr>
          <w:p w14:paraId="2035DCC5" w14:textId="77777777" w:rsidR="00317C16" w:rsidRPr="000E10C8" w:rsidRDefault="00317C16" w:rsidP="008608F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4D63360D" w14:textId="0EEC7C37" w:rsidR="00317C16" w:rsidRPr="00BE79A0" w:rsidRDefault="00317C16" w:rsidP="00F16B33">
            <w:pPr>
              <w:pStyle w:val="Tabletext"/>
              <w:cnfStyle w:val="000000000000" w:firstRow="0" w:lastRow="0" w:firstColumn="0" w:lastColumn="0" w:oddVBand="0" w:evenVBand="0" w:oddHBand="0" w:evenHBand="0" w:firstRowFirstColumn="0" w:firstRowLastColumn="0" w:lastRowFirstColumn="0" w:lastRowLastColumn="0"/>
            </w:pPr>
            <w:r>
              <w:t xml:space="preserve">The ID of the private subnet in Availability Zone 2 of your existing VPC </w:t>
            </w:r>
            <w:r w:rsidRPr="00BE79A0">
              <w:t xml:space="preserve">(e.g., </w:t>
            </w:r>
            <w:r w:rsidR="00F16B33">
              <w:rPr>
                <w:rStyle w:val="help-inline"/>
                <w:rFonts w:eastAsiaTheme="majorEastAsia"/>
              </w:rPr>
              <w:t>subnet-d25a4e53</w:t>
            </w:r>
            <w:r w:rsidRPr="00BE79A0">
              <w:t>)</w:t>
            </w:r>
            <w:r>
              <w:t>.</w:t>
            </w:r>
          </w:p>
        </w:tc>
      </w:tr>
      <w:tr w:rsidR="0001221E" w:rsidRPr="000E10C8" w14:paraId="10BA76CC" w14:textId="77777777" w:rsidTr="00337F5D">
        <w:tc>
          <w:tcPr>
            <w:cnfStyle w:val="001000000000" w:firstRow="0" w:lastRow="0" w:firstColumn="1" w:lastColumn="0" w:oddVBand="0" w:evenVBand="0" w:oddHBand="0" w:evenHBand="0" w:firstRowFirstColumn="0" w:firstRowLastColumn="0" w:lastRowFirstColumn="0" w:lastRowLastColumn="0"/>
            <w:tcW w:w="2790" w:type="dxa"/>
          </w:tcPr>
          <w:p w14:paraId="340BC3DE" w14:textId="251B3654" w:rsidR="0001221E" w:rsidRPr="000E10C8" w:rsidRDefault="0001221E" w:rsidP="0001221E">
            <w:pPr>
              <w:pStyle w:val="Tabletext"/>
            </w:pPr>
            <w:r>
              <w:t>Public subnet 1</w:t>
            </w:r>
            <w:r w:rsidRPr="000E10C8">
              <w:t xml:space="preserve"> ID</w:t>
            </w:r>
            <w:r w:rsidRPr="000E10C8">
              <w:br/>
            </w:r>
            <w:r>
              <w:rPr>
                <w:b w:val="0"/>
              </w:rPr>
              <w:t>(PublicSubnet1</w:t>
            </w:r>
            <w:r w:rsidRPr="000E10C8">
              <w:rPr>
                <w:b w:val="0"/>
              </w:rPr>
              <w:t>ID)</w:t>
            </w:r>
          </w:p>
        </w:tc>
        <w:tc>
          <w:tcPr>
            <w:tcW w:w="1440" w:type="dxa"/>
          </w:tcPr>
          <w:p w14:paraId="4265EC0C" w14:textId="77777777" w:rsidR="0001221E" w:rsidRPr="000E10C8" w:rsidRDefault="0001221E" w:rsidP="00337F5D">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310" w:type="dxa"/>
          </w:tcPr>
          <w:p w14:paraId="5B1D5E60" w14:textId="4487CB2D" w:rsidR="0001221E" w:rsidRPr="00BE79A0" w:rsidRDefault="0001221E" w:rsidP="0001221E">
            <w:pPr>
              <w:pStyle w:val="Tabletext"/>
              <w:cnfStyle w:val="000000000000" w:firstRow="0" w:lastRow="0" w:firstColumn="0" w:lastColumn="0" w:oddVBand="0" w:evenVBand="0" w:oddHBand="0" w:evenHBand="0" w:firstRowFirstColumn="0" w:firstRowLastColumn="0" w:lastRowFirstColumn="0" w:lastRowLastColumn="0"/>
            </w:pPr>
            <w:r>
              <w:t xml:space="preserve">The ID of the first public subnet in your existing VPC </w:t>
            </w:r>
            <w:r w:rsidRPr="00BE79A0">
              <w:t xml:space="preserve">(e.g., </w:t>
            </w:r>
            <w:r w:rsidRPr="00BE79A0">
              <w:rPr>
                <w:rStyle w:val="help-inline"/>
                <w:rFonts w:eastAsiaTheme="majorEastAsia"/>
              </w:rPr>
              <w:t>subnet-</w:t>
            </w:r>
            <w:r>
              <w:rPr>
                <w:rStyle w:val="help-inline"/>
                <w:rFonts w:eastAsiaTheme="majorEastAsia"/>
              </w:rPr>
              <w:t>e24f1g23</w:t>
            </w:r>
            <w:r w:rsidRPr="00BE79A0">
              <w:t>)</w:t>
            </w:r>
            <w:r>
              <w:t>.</w:t>
            </w:r>
          </w:p>
        </w:tc>
      </w:tr>
      <w:tr w:rsidR="003868AA" w:rsidRPr="000E10C8" w14:paraId="7DD242B9" w14:textId="77777777" w:rsidTr="00A15E76">
        <w:tc>
          <w:tcPr>
            <w:cnfStyle w:val="001000000000" w:firstRow="0" w:lastRow="0" w:firstColumn="1" w:lastColumn="0" w:oddVBand="0" w:evenVBand="0" w:oddHBand="0" w:evenHBand="0" w:firstRowFirstColumn="0" w:firstRowLastColumn="0" w:lastRowFirstColumn="0" w:lastRowLastColumn="0"/>
            <w:tcW w:w="2790" w:type="dxa"/>
          </w:tcPr>
          <w:p w14:paraId="3D5EE176" w14:textId="4B0D00AC" w:rsidR="003868AA" w:rsidRPr="000E10C8" w:rsidRDefault="003868AA" w:rsidP="003868AA">
            <w:pPr>
              <w:pStyle w:val="Tabletext"/>
            </w:pPr>
            <w:r>
              <w:t>VPC CIDR</w:t>
            </w:r>
            <w:r w:rsidRPr="000E10C8">
              <w:br/>
            </w:r>
            <w:r w:rsidRPr="000E10C8">
              <w:rPr>
                <w:b w:val="0"/>
              </w:rPr>
              <w:t>(VPC</w:t>
            </w:r>
            <w:r>
              <w:rPr>
                <w:b w:val="0"/>
              </w:rPr>
              <w:t>CIDR</w:t>
            </w:r>
            <w:r w:rsidRPr="000E10C8">
              <w:rPr>
                <w:b w:val="0"/>
              </w:rPr>
              <w:t>)</w:t>
            </w:r>
          </w:p>
        </w:tc>
        <w:tc>
          <w:tcPr>
            <w:tcW w:w="1440" w:type="dxa"/>
          </w:tcPr>
          <w:p w14:paraId="7BFC32BF" w14:textId="295FF821" w:rsidR="003868AA" w:rsidRPr="003868AA" w:rsidRDefault="003868AA" w:rsidP="003124CE">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5310" w:type="dxa"/>
          </w:tcPr>
          <w:p w14:paraId="1533C326" w14:textId="6F912AFA" w:rsidR="003868AA" w:rsidRPr="00BE79A0" w:rsidRDefault="003868AA" w:rsidP="003868AA">
            <w:pPr>
              <w:pStyle w:val="Tabletext"/>
              <w:cnfStyle w:val="000000000000" w:firstRow="0" w:lastRow="0" w:firstColumn="0" w:lastColumn="0" w:oddVBand="0" w:evenVBand="0" w:oddHBand="0" w:evenHBand="0" w:firstRowFirstColumn="0" w:firstRowLastColumn="0" w:lastRowFirstColumn="0" w:lastRowLastColumn="0"/>
            </w:pPr>
            <w:r>
              <w:t>The CIDR block of your existing VPC.</w:t>
            </w:r>
          </w:p>
        </w:tc>
      </w:tr>
    </w:tbl>
    <w:p w14:paraId="12B01CDC" w14:textId="211F4502" w:rsidR="004B1BC7" w:rsidRPr="00D4176A" w:rsidRDefault="0001221E" w:rsidP="00E45663">
      <w:pPr>
        <w:keepNext/>
        <w:spacing w:before="280" w:after="140"/>
        <w:rPr>
          <w:i/>
        </w:rPr>
      </w:pPr>
      <w:r>
        <w:rPr>
          <w:i/>
        </w:rPr>
        <w:t>Linux bastion configuration</w:t>
      </w:r>
      <w:r w:rsidR="004B1BC7" w:rsidRPr="00D4176A">
        <w:rPr>
          <w:i/>
        </w:rPr>
        <w:t>:</w:t>
      </w:r>
    </w:p>
    <w:tbl>
      <w:tblPr>
        <w:tblStyle w:val="AWS"/>
        <w:tblW w:w="0" w:type="auto"/>
        <w:tblLook w:val="04A0" w:firstRow="1" w:lastRow="0" w:firstColumn="1" w:lastColumn="0" w:noHBand="0" w:noVBand="1"/>
      </w:tblPr>
      <w:tblGrid>
        <w:gridCol w:w="2826"/>
        <w:gridCol w:w="1440"/>
        <w:gridCol w:w="5310"/>
      </w:tblGrid>
      <w:tr w:rsidR="004B1BC7" w:rsidRPr="00777F25" w14:paraId="0E572580" w14:textId="77777777" w:rsidTr="00012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094FE50A" w14:textId="77777777" w:rsidR="004B1BC7" w:rsidRPr="00777F25" w:rsidRDefault="004B1BC7" w:rsidP="00F176E8">
            <w:pPr>
              <w:pStyle w:val="Tabletext"/>
            </w:pPr>
            <w:r w:rsidRPr="00777F25">
              <w:t xml:space="preserve">Parameter label (name) </w:t>
            </w:r>
          </w:p>
        </w:tc>
        <w:tc>
          <w:tcPr>
            <w:tcW w:w="1440" w:type="dxa"/>
            <w:hideMark/>
          </w:tcPr>
          <w:p w14:paraId="59125E30" w14:textId="77777777" w:rsidR="004B1BC7" w:rsidRPr="00777F25" w:rsidRDefault="004B1BC7" w:rsidP="00F176E8">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0B44210" w14:textId="77777777" w:rsidR="004B1BC7" w:rsidRPr="00777F25" w:rsidRDefault="004B1BC7" w:rsidP="00F176E8">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01221E" w:rsidRPr="00777F25" w14:paraId="66B98055" w14:textId="77777777" w:rsidTr="0001221E">
        <w:tc>
          <w:tcPr>
            <w:cnfStyle w:val="001000000000" w:firstRow="0" w:lastRow="0" w:firstColumn="1" w:lastColumn="0" w:oddVBand="0" w:evenVBand="0" w:oddHBand="0" w:evenHBand="0" w:firstRowFirstColumn="0" w:firstRowLastColumn="0" w:lastRowFirstColumn="0" w:lastRowLastColumn="0"/>
            <w:tcW w:w="2826" w:type="dxa"/>
            <w:hideMark/>
          </w:tcPr>
          <w:p w14:paraId="36D80B30" w14:textId="77777777" w:rsidR="0001221E" w:rsidRPr="00777F25" w:rsidRDefault="0001221E" w:rsidP="00337F5D">
            <w:pPr>
              <w:pStyle w:val="Tabletext"/>
            </w:pPr>
            <w:r>
              <w:t>Admin p</w:t>
            </w:r>
            <w:r w:rsidRPr="00777F25">
              <w:t>assword</w:t>
            </w:r>
            <w:r w:rsidRPr="00777F25">
              <w:br/>
            </w:r>
            <w:r w:rsidRPr="00777F25">
              <w:rPr>
                <w:b w:val="0"/>
              </w:rPr>
              <w:t>(AdminPassword)</w:t>
            </w:r>
            <w:r w:rsidRPr="00777F25">
              <w:t xml:space="preserve"> </w:t>
            </w:r>
          </w:p>
        </w:tc>
        <w:tc>
          <w:tcPr>
            <w:tcW w:w="1440" w:type="dxa"/>
            <w:hideMark/>
          </w:tcPr>
          <w:p w14:paraId="193202F0" w14:textId="77777777" w:rsidR="0001221E" w:rsidRPr="00217591" w:rsidRDefault="0001221E" w:rsidP="00337F5D">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2EA76424" w14:textId="77777777" w:rsidR="0001221E" w:rsidRPr="00777F25" w:rsidRDefault="0001221E" w:rsidP="00337F5D">
            <w:pPr>
              <w:pStyle w:val="Tabletext"/>
              <w:cnfStyle w:val="000000000000" w:firstRow="0" w:lastRow="0" w:firstColumn="0" w:lastColumn="0" w:oddVBand="0" w:evenVBand="0" w:oddHBand="0" w:evenHBand="0" w:firstRowFirstColumn="0" w:firstRowLastColumn="0" w:lastRowFirstColumn="0" w:lastRowLastColumn="0"/>
            </w:pPr>
            <w:r>
              <w:t>The p</w:t>
            </w:r>
            <w:r w:rsidRPr="00777F25">
              <w:t xml:space="preserve">assword for the administrative account. </w:t>
            </w:r>
            <w:r>
              <w:t>This m</w:t>
            </w:r>
            <w:r w:rsidRPr="00777F25">
              <w:t>ust be 8</w:t>
            </w:r>
            <w:r>
              <w:t>-32</w:t>
            </w:r>
            <w:r w:rsidRPr="00777F25">
              <w:t xml:space="preserve"> characters</w:t>
            </w:r>
            <w:r>
              <w:t>,</w:t>
            </w:r>
            <w:r w:rsidRPr="00777F25">
              <w:t xml:space="preserve"> </w:t>
            </w:r>
            <w:r>
              <w:t>including</w:t>
            </w:r>
            <w:r w:rsidRPr="00777F25">
              <w:t xml:space="preserve"> letters, numbers</w:t>
            </w:r>
            <w:r>
              <w:t>,</w:t>
            </w:r>
            <w:r w:rsidRPr="00777F25">
              <w:t xml:space="preserve"> and symbols</w:t>
            </w:r>
            <w:r>
              <w:t>.</w:t>
            </w:r>
          </w:p>
        </w:tc>
      </w:tr>
      <w:tr w:rsidR="0001221E" w:rsidRPr="00777F25" w14:paraId="53D11743" w14:textId="77777777" w:rsidTr="0001221E">
        <w:trPr>
          <w:trHeight w:val="763"/>
        </w:trPr>
        <w:tc>
          <w:tcPr>
            <w:cnfStyle w:val="001000000000" w:firstRow="0" w:lastRow="0" w:firstColumn="1" w:lastColumn="0" w:oddVBand="0" w:evenVBand="0" w:oddHBand="0" w:evenHBand="0" w:firstRowFirstColumn="0" w:firstRowLastColumn="0" w:lastRowFirstColumn="0" w:lastRowLastColumn="0"/>
            <w:tcW w:w="2826" w:type="dxa"/>
            <w:hideMark/>
          </w:tcPr>
          <w:p w14:paraId="10FD25A9" w14:textId="719965DF" w:rsidR="0001221E" w:rsidRPr="00777F25" w:rsidRDefault="0001221E" w:rsidP="0001221E">
            <w:pPr>
              <w:pStyle w:val="Tabletext"/>
            </w:pPr>
            <w:r>
              <w:t>Admin ingress location</w:t>
            </w:r>
            <w:r w:rsidRPr="00777F25">
              <w:br/>
            </w:r>
            <w:r w:rsidRPr="00777F25">
              <w:rPr>
                <w:b w:val="0"/>
              </w:rPr>
              <w:t>(</w:t>
            </w:r>
            <w:r>
              <w:rPr>
                <w:b w:val="0"/>
              </w:rPr>
              <w:t>AdminIngressLocation</w:t>
            </w:r>
            <w:r w:rsidRPr="00777F25">
              <w:rPr>
                <w:b w:val="0"/>
              </w:rPr>
              <w:t>)</w:t>
            </w:r>
          </w:p>
        </w:tc>
        <w:tc>
          <w:tcPr>
            <w:tcW w:w="1440" w:type="dxa"/>
            <w:hideMark/>
          </w:tcPr>
          <w:p w14:paraId="5A9A7B17" w14:textId="77777777" w:rsidR="0001221E" w:rsidRPr="00217591" w:rsidRDefault="0001221E" w:rsidP="00337F5D">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7371121F" w14:textId="3A42B17E" w:rsidR="0001221E" w:rsidRPr="00777F25" w:rsidRDefault="0001221E" w:rsidP="0001221E">
            <w:pPr>
              <w:pStyle w:val="Tabletext"/>
              <w:cnfStyle w:val="000000000000" w:firstRow="0" w:lastRow="0" w:firstColumn="0" w:lastColumn="0" w:oddVBand="0" w:evenVBand="0" w:oddHBand="0" w:evenHBand="0" w:firstRowFirstColumn="0" w:firstRowLastColumn="0" w:lastRowFirstColumn="0" w:lastRowLastColumn="0"/>
            </w:pPr>
            <w:r>
              <w:t>The</w:t>
            </w:r>
            <w:r w:rsidRPr="00777F25">
              <w:t xml:space="preserve"> CIDR </w:t>
            </w:r>
            <w:r>
              <w:t>b</w:t>
            </w:r>
            <w:r w:rsidRPr="00777F25">
              <w:t xml:space="preserve">lock </w:t>
            </w:r>
            <w:r>
              <w:t>that is allowed to</w:t>
            </w:r>
            <w:r w:rsidRPr="00777F25">
              <w:t xml:space="preserve"> access the </w:t>
            </w:r>
            <w:r>
              <w:t>Linux bastion host instance.</w:t>
            </w:r>
            <w:r w:rsidRPr="00777F25">
              <w:t xml:space="preserve"> </w:t>
            </w:r>
          </w:p>
        </w:tc>
      </w:tr>
      <w:tr w:rsidR="004B1BC7" w:rsidRPr="00777F25" w14:paraId="271A42C8" w14:textId="77777777" w:rsidTr="0001221E">
        <w:tc>
          <w:tcPr>
            <w:cnfStyle w:val="001000000000" w:firstRow="0" w:lastRow="0" w:firstColumn="1" w:lastColumn="0" w:oddVBand="0" w:evenVBand="0" w:oddHBand="0" w:evenHBand="0" w:firstRowFirstColumn="0" w:firstRowLastColumn="0" w:lastRowFirstColumn="0" w:lastRowLastColumn="0"/>
            <w:tcW w:w="2826" w:type="dxa"/>
            <w:hideMark/>
          </w:tcPr>
          <w:p w14:paraId="40465021" w14:textId="70FFFDCA" w:rsidR="004B1BC7" w:rsidRPr="00777F25" w:rsidRDefault="00606540" w:rsidP="00F176E8">
            <w:pPr>
              <w:pStyle w:val="Tabletext"/>
            </w:pPr>
            <w:r>
              <w:t>Domain DNS n</w:t>
            </w:r>
            <w:r w:rsidR="004B1BC7">
              <w:t>ame</w:t>
            </w:r>
            <w:r w:rsidR="004B1BC7" w:rsidRPr="00777F25">
              <w:br/>
            </w:r>
            <w:r w:rsidR="004B1BC7" w:rsidRPr="004B1BC7">
              <w:rPr>
                <w:b w:val="0"/>
              </w:rPr>
              <w:t>(DomainDNSName)</w:t>
            </w:r>
          </w:p>
        </w:tc>
        <w:tc>
          <w:tcPr>
            <w:tcW w:w="1440" w:type="dxa"/>
            <w:hideMark/>
          </w:tcPr>
          <w:p w14:paraId="647CD768" w14:textId="3D6FB79A" w:rsidR="004B1BC7" w:rsidRPr="006759D0" w:rsidRDefault="004B1BC7" w:rsidP="00F176E8">
            <w:pPr>
              <w:pStyle w:val="Tabletext"/>
              <w:cnfStyle w:val="000000000000" w:firstRow="0" w:lastRow="0" w:firstColumn="0" w:lastColumn="0" w:oddVBand="0" w:evenVBand="0" w:oddHBand="0" w:evenHBand="0" w:firstRowFirstColumn="0" w:firstRowLastColumn="0" w:lastRowFirstColumn="0" w:lastRowLastColumn="0"/>
            </w:pPr>
            <w:r>
              <w:t>example.com</w:t>
            </w:r>
          </w:p>
        </w:tc>
        <w:tc>
          <w:tcPr>
            <w:tcW w:w="5310" w:type="dxa"/>
            <w:hideMark/>
          </w:tcPr>
          <w:p w14:paraId="24608D52" w14:textId="130F5F88" w:rsidR="004B1BC7" w:rsidRPr="00777F25" w:rsidRDefault="003868AA" w:rsidP="00F176E8">
            <w:pPr>
              <w:pStyle w:val="Tabletext"/>
              <w:cnfStyle w:val="000000000000" w:firstRow="0" w:lastRow="0" w:firstColumn="0" w:lastColumn="0" w:oddVBand="0" w:evenVBand="0" w:oddHBand="0" w:evenHBand="0" w:firstRowFirstColumn="0" w:firstRowLastColumn="0" w:lastRowFirstColumn="0" w:lastRowLastColumn="0"/>
            </w:pPr>
            <w:r>
              <w:t>The f</w:t>
            </w:r>
            <w:r w:rsidR="004B1BC7">
              <w:t>ully qualified domain name (FQDN) of the forest root domain.</w:t>
            </w:r>
          </w:p>
        </w:tc>
      </w:tr>
      <w:tr w:rsidR="004B1BC7" w:rsidRPr="00777F25" w14:paraId="3167C756" w14:textId="77777777" w:rsidTr="0001221E">
        <w:tc>
          <w:tcPr>
            <w:cnfStyle w:val="001000000000" w:firstRow="0" w:lastRow="0" w:firstColumn="1" w:lastColumn="0" w:oddVBand="0" w:evenVBand="0" w:oddHBand="0" w:evenHBand="0" w:firstRowFirstColumn="0" w:firstRowLastColumn="0" w:lastRowFirstColumn="0" w:lastRowLastColumn="0"/>
            <w:tcW w:w="2826" w:type="dxa"/>
            <w:hideMark/>
          </w:tcPr>
          <w:p w14:paraId="24247002" w14:textId="46182EE5" w:rsidR="004B1BC7" w:rsidRPr="003868AA" w:rsidRDefault="004B1BC7" w:rsidP="00606540">
            <w:pPr>
              <w:pStyle w:val="Tabletext"/>
            </w:pPr>
            <w:r>
              <w:t xml:space="preserve">RDGW </w:t>
            </w:r>
            <w:r w:rsidR="00606540">
              <w:t>security group ID</w:t>
            </w:r>
            <w:r w:rsidR="003868AA">
              <w:br/>
            </w:r>
            <w:r w:rsidRPr="004B1BC7">
              <w:rPr>
                <w:b w:val="0"/>
              </w:rPr>
              <w:t>(RDGWSG)</w:t>
            </w:r>
          </w:p>
        </w:tc>
        <w:tc>
          <w:tcPr>
            <w:tcW w:w="1440" w:type="dxa"/>
            <w:hideMark/>
          </w:tcPr>
          <w:p w14:paraId="24E9BCCB" w14:textId="77777777" w:rsidR="004B1BC7" w:rsidRPr="00777F25" w:rsidRDefault="004B1BC7" w:rsidP="00F176E8">
            <w:pPr>
              <w:pStyle w:val="Tabletext"/>
              <w:cnfStyle w:val="000000000000" w:firstRow="0" w:lastRow="0" w:firstColumn="0" w:lastColumn="0" w:oddVBand="0" w:evenVBand="0" w:oddHBand="0" w:evenHBand="0" w:firstRowFirstColumn="0" w:firstRowLastColumn="0" w:lastRowFirstColumn="0" w:lastRowLastColumn="0"/>
            </w:pPr>
            <w:r w:rsidRPr="00217591">
              <w:rPr>
                <w:i/>
                <w:color w:val="FF0000"/>
              </w:rPr>
              <w:t>Requires input</w:t>
            </w:r>
            <w:r w:rsidRPr="00777F25">
              <w:t xml:space="preserve"> </w:t>
            </w:r>
          </w:p>
        </w:tc>
        <w:tc>
          <w:tcPr>
            <w:tcW w:w="5310" w:type="dxa"/>
            <w:hideMark/>
          </w:tcPr>
          <w:p w14:paraId="35FC76D6" w14:textId="0A696249" w:rsidR="004B1BC7" w:rsidRPr="00777F25" w:rsidRDefault="003868AA" w:rsidP="00F176E8">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4B1BC7">
              <w:t>ID of the security group for Remote Desktop Gateway instances (e.g., sg-0343606e).</w:t>
            </w:r>
          </w:p>
        </w:tc>
      </w:tr>
    </w:tbl>
    <w:p w14:paraId="12D3C7A9" w14:textId="77777777" w:rsidR="00F16B33" w:rsidRPr="00777F25" w:rsidRDefault="00F16B33" w:rsidP="00F16B33">
      <w:pPr>
        <w:keepNext/>
        <w:spacing w:before="280" w:after="140"/>
        <w:rPr>
          <w:i/>
        </w:rPr>
      </w:pPr>
      <w:r>
        <w:rPr>
          <w:i/>
        </w:rPr>
        <w:t>Storage stack configuration</w:t>
      </w:r>
      <w:r w:rsidRPr="00777F25">
        <w:rPr>
          <w:i/>
        </w:rPr>
        <w:t>:</w:t>
      </w:r>
    </w:p>
    <w:tbl>
      <w:tblPr>
        <w:tblStyle w:val="AWS"/>
        <w:tblW w:w="0" w:type="auto"/>
        <w:tblLook w:val="04A0" w:firstRow="1" w:lastRow="0" w:firstColumn="1" w:lastColumn="0" w:noHBand="0" w:noVBand="1"/>
      </w:tblPr>
      <w:tblGrid>
        <w:gridCol w:w="2826"/>
        <w:gridCol w:w="1440"/>
        <w:gridCol w:w="5310"/>
      </w:tblGrid>
      <w:tr w:rsidR="00F16B33" w:rsidRPr="00777F25" w14:paraId="739459E9"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19F50BF" w14:textId="77777777" w:rsidR="00F16B33" w:rsidRPr="00777F25" w:rsidRDefault="00F16B33" w:rsidP="008608F5">
            <w:pPr>
              <w:pStyle w:val="Tabletext"/>
            </w:pPr>
            <w:r w:rsidRPr="00777F25">
              <w:t xml:space="preserve">Parameter label (name) </w:t>
            </w:r>
          </w:p>
        </w:tc>
        <w:tc>
          <w:tcPr>
            <w:tcW w:w="1440" w:type="dxa"/>
            <w:hideMark/>
          </w:tcPr>
          <w:p w14:paraId="37E98BA0"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159E439B"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F16B33" w:rsidRPr="00241014" w14:paraId="46DA93DA" w14:textId="77777777" w:rsidTr="008608F5">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1D4A4039" w14:textId="77777777" w:rsidR="00F16B33" w:rsidRPr="00241014" w:rsidRDefault="00F16B33" w:rsidP="008608F5">
            <w:pPr>
              <w:pStyle w:val="Tabletext"/>
              <w:rPr>
                <w:b w:val="0"/>
              </w:rPr>
            </w:pPr>
            <w:r>
              <w:t>Select the storage stack</w:t>
            </w:r>
            <w:r w:rsidRPr="00241014">
              <w:rPr>
                <w:b w:val="0"/>
              </w:rPr>
              <w:br/>
              <w:t>(</w:t>
            </w:r>
            <w:r>
              <w:rPr>
                <w:b w:val="0"/>
              </w:rPr>
              <w:t>StorageStack</w:t>
            </w:r>
            <w:r w:rsidRPr="00241014">
              <w:rPr>
                <w:b w:val="0"/>
              </w:rPr>
              <w:t xml:space="preserve">) </w:t>
            </w:r>
          </w:p>
        </w:tc>
        <w:tc>
          <w:tcPr>
            <w:tcW w:w="1440" w:type="dxa"/>
            <w:shd w:val="clear" w:color="auto" w:fill="FFFFFF" w:themeFill="background1"/>
            <w:hideMark/>
          </w:tcPr>
          <w:p w14:paraId="448E98DB" w14:textId="77777777" w:rsidR="00F16B33" w:rsidRPr="00241014" w:rsidRDefault="00F16B33"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2D8AF4B5" w14:textId="48FF0635" w:rsidR="00F16B33" w:rsidRPr="00241014" w:rsidRDefault="00F16B33" w:rsidP="008F2A7C">
            <w:pPr>
              <w:pStyle w:val="Tabletext"/>
              <w:cnfStyle w:val="000000000000" w:firstRow="0" w:lastRow="0" w:firstColumn="0" w:lastColumn="0" w:oddVBand="0" w:evenVBand="0" w:oddHBand="0" w:evenHBand="0" w:firstRowFirstColumn="0" w:firstRowLastColumn="0" w:lastRowFirstColumn="0" w:lastRowLastColumn="0"/>
            </w:pPr>
            <w:r>
              <w:t>The storage stack you want to use.</w:t>
            </w:r>
            <w:r w:rsidR="008F2A7C">
              <w:t xml:space="preserve"> The two choices are Lustre or </w:t>
            </w:r>
            <w:r>
              <w:t>IBM Spectrum Scale</w:t>
            </w:r>
            <w:r w:rsidR="008F2A7C">
              <w:t xml:space="preserve"> (GPFS</w:t>
            </w:r>
            <w:r>
              <w:t>).</w:t>
            </w:r>
          </w:p>
        </w:tc>
      </w:tr>
      <w:tr w:rsidR="00F16B33" w:rsidRPr="00777F25" w14:paraId="4F89C1D2" w14:textId="77777777" w:rsidTr="008608F5">
        <w:tc>
          <w:tcPr>
            <w:cnfStyle w:val="001000000000" w:firstRow="0" w:lastRow="0" w:firstColumn="1" w:lastColumn="0" w:oddVBand="0" w:evenVBand="0" w:oddHBand="0" w:evenHBand="0" w:firstRowFirstColumn="0" w:firstRowLastColumn="0" w:lastRowFirstColumn="0" w:lastRowLastColumn="0"/>
            <w:tcW w:w="2826" w:type="dxa"/>
            <w:hideMark/>
          </w:tcPr>
          <w:p w14:paraId="4A66F2B4" w14:textId="77777777" w:rsidR="00F16B33" w:rsidRPr="00777F25" w:rsidRDefault="00F16B33" w:rsidP="008608F5">
            <w:pPr>
              <w:pStyle w:val="Tabletext"/>
            </w:pPr>
            <w:r>
              <w:t>Server node count</w:t>
            </w:r>
            <w:r w:rsidRPr="00777F25">
              <w:br/>
            </w:r>
            <w:r w:rsidRPr="00777F25">
              <w:rPr>
                <w:b w:val="0"/>
              </w:rPr>
              <w:t>(</w:t>
            </w:r>
            <w:r>
              <w:rPr>
                <w:b w:val="0"/>
              </w:rPr>
              <w:t>StorageNodeCount</w:t>
            </w:r>
            <w:r w:rsidRPr="00777F25">
              <w:rPr>
                <w:b w:val="0"/>
              </w:rPr>
              <w:t>)</w:t>
            </w:r>
            <w:r w:rsidRPr="00777F25">
              <w:t xml:space="preserve"> </w:t>
            </w:r>
          </w:p>
        </w:tc>
        <w:tc>
          <w:tcPr>
            <w:tcW w:w="1440" w:type="dxa"/>
          </w:tcPr>
          <w:p w14:paraId="6A79BB6E" w14:textId="77777777" w:rsidR="00F16B33" w:rsidRPr="00777F25" w:rsidRDefault="00F16B33" w:rsidP="008608F5">
            <w:pPr>
              <w:pStyle w:val="Tabletext"/>
              <w:cnfStyle w:val="000000000000" w:firstRow="0" w:lastRow="0" w:firstColumn="0" w:lastColumn="0" w:oddVBand="0" w:evenVBand="0" w:oddHBand="0" w:evenHBand="0" w:firstRowFirstColumn="0" w:firstRowLastColumn="0" w:lastRowFirstColumn="0" w:lastRowLastColumn="0"/>
            </w:pPr>
            <w:r w:rsidRPr="004A2BE3">
              <w:t>2</w:t>
            </w:r>
          </w:p>
        </w:tc>
        <w:tc>
          <w:tcPr>
            <w:tcW w:w="5310" w:type="dxa"/>
            <w:hideMark/>
          </w:tcPr>
          <w:p w14:paraId="5B185535" w14:textId="77777777" w:rsidR="00F16B33" w:rsidRPr="00777F25" w:rsidRDefault="00F16B33" w:rsidP="008608F5">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server instances you want to provision, if you’re using IBM Spectrum Scale for storage. You can select 2-64 instances. For more information, see the </w:t>
            </w:r>
            <w:hyperlink w:anchor="_Planning_Yyour_Ddeployment" w:history="1">
              <w:r w:rsidRPr="00054270">
                <w:rPr>
                  <w:rStyle w:val="Hyperlink"/>
                </w:rPr>
                <w:t>Planning</w:t>
              </w:r>
            </w:hyperlink>
            <w:r>
              <w:t xml:space="preserve"> section.</w:t>
            </w:r>
          </w:p>
        </w:tc>
      </w:tr>
      <w:tr w:rsidR="00F16B33" w:rsidRPr="00777F25" w14:paraId="452E4F2C" w14:textId="77777777" w:rsidTr="008608F5">
        <w:tc>
          <w:tcPr>
            <w:cnfStyle w:val="001000000000" w:firstRow="0" w:lastRow="0" w:firstColumn="1" w:lastColumn="0" w:oddVBand="0" w:evenVBand="0" w:oddHBand="0" w:evenHBand="0" w:firstRowFirstColumn="0" w:firstRowLastColumn="0" w:lastRowFirstColumn="0" w:lastRowLastColumn="0"/>
            <w:tcW w:w="2826" w:type="dxa"/>
          </w:tcPr>
          <w:p w14:paraId="72DD80E2" w14:textId="77777777" w:rsidR="00F16B33" w:rsidRPr="00777F25" w:rsidRDefault="00F16B33" w:rsidP="008608F5">
            <w:pPr>
              <w:pStyle w:val="Tabletext"/>
            </w:pPr>
            <w:r>
              <w:t>EBS volume type for storage instances</w:t>
            </w:r>
            <w:r>
              <w:br/>
            </w:r>
            <w:r w:rsidRPr="00024980">
              <w:rPr>
                <w:b w:val="0"/>
              </w:rPr>
              <w:t>(</w:t>
            </w:r>
            <w:r>
              <w:rPr>
                <w:b w:val="0"/>
              </w:rPr>
              <w:t>Storage</w:t>
            </w:r>
            <w:r w:rsidRPr="00024980">
              <w:rPr>
                <w:b w:val="0"/>
              </w:rPr>
              <w:t>EBSVolumeType)</w:t>
            </w:r>
          </w:p>
        </w:tc>
        <w:tc>
          <w:tcPr>
            <w:tcW w:w="1440" w:type="dxa"/>
          </w:tcPr>
          <w:p w14:paraId="36A65803" w14:textId="77777777" w:rsidR="00F16B33" w:rsidRPr="00777F25"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gp2</w:t>
            </w:r>
          </w:p>
        </w:tc>
        <w:tc>
          <w:tcPr>
            <w:tcW w:w="5310" w:type="dxa"/>
          </w:tcPr>
          <w:p w14:paraId="268B32F3" w14:textId="77777777" w:rsidR="00F16B33"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The EBS volume type you want to use for the storage instances. You can choose General Purpose SSD (</w:t>
            </w:r>
            <w:r w:rsidRPr="00024980">
              <w:rPr>
                <w:rFonts w:ascii="Consolas" w:hAnsi="Consolas"/>
              </w:rPr>
              <w:t>gp2</w:t>
            </w:r>
            <w:r>
              <w:t>), Provisioned IOPS SSD (</w:t>
            </w:r>
            <w:r w:rsidRPr="00024980">
              <w:rPr>
                <w:rFonts w:ascii="Consolas" w:hAnsi="Consolas"/>
              </w:rPr>
              <w:t>io1</w:t>
            </w:r>
            <w:r>
              <w:t>), Cold HDD (</w:t>
            </w:r>
            <w:r w:rsidRPr="00024980">
              <w:rPr>
                <w:rFonts w:ascii="Consolas" w:hAnsi="Consolas"/>
              </w:rPr>
              <w:t>sc1</w:t>
            </w:r>
            <w:r>
              <w:t>), Throughput Optimized HDD (</w:t>
            </w:r>
            <w:r w:rsidRPr="00024980">
              <w:rPr>
                <w:rFonts w:ascii="Consolas" w:hAnsi="Consolas"/>
              </w:rPr>
              <w:t>st1</w:t>
            </w:r>
            <w:r>
              <w:t>), or standard.</w:t>
            </w:r>
          </w:p>
        </w:tc>
      </w:tr>
      <w:tr w:rsidR="00F25FBA" w:rsidRPr="00241014" w14:paraId="35707EA5" w14:textId="77777777" w:rsidTr="009B3947">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tcPr>
          <w:p w14:paraId="4ED507C6" w14:textId="77777777" w:rsidR="00F25FBA" w:rsidRDefault="00F25FBA" w:rsidP="009B3947">
            <w:pPr>
              <w:pStyle w:val="Tabletext"/>
            </w:pPr>
            <w:r>
              <w:t>Storage disk size for each node</w:t>
            </w:r>
            <w:r>
              <w:br/>
            </w:r>
            <w:r w:rsidRPr="000E5517">
              <w:rPr>
                <w:b w:val="0"/>
              </w:rPr>
              <w:t>(StorageEBSVolumeSize)</w:t>
            </w:r>
          </w:p>
        </w:tc>
        <w:tc>
          <w:tcPr>
            <w:tcW w:w="1440" w:type="dxa"/>
            <w:shd w:val="clear" w:color="auto" w:fill="FFFFFF" w:themeFill="background1"/>
          </w:tcPr>
          <w:p w14:paraId="5D9814D0" w14:textId="77777777" w:rsidR="00F25FBA" w:rsidRPr="000E5517" w:rsidRDefault="00F25FBA" w:rsidP="009B3947">
            <w:pPr>
              <w:pStyle w:val="Tabletext"/>
              <w:cnfStyle w:val="000000000000" w:firstRow="0" w:lastRow="0" w:firstColumn="0" w:lastColumn="0" w:oddVBand="0" w:evenVBand="0" w:oddHBand="0" w:evenHBand="0" w:firstRowFirstColumn="0" w:firstRowLastColumn="0" w:lastRowFirstColumn="0" w:lastRowLastColumn="0"/>
            </w:pPr>
            <w:r>
              <w:t>500</w:t>
            </w:r>
          </w:p>
        </w:tc>
        <w:tc>
          <w:tcPr>
            <w:tcW w:w="5310" w:type="dxa"/>
            <w:shd w:val="clear" w:color="auto" w:fill="FFFFFF" w:themeFill="background1"/>
          </w:tcPr>
          <w:p w14:paraId="2E636042" w14:textId="77777777" w:rsidR="00F25FBA" w:rsidRPr="00241014" w:rsidRDefault="00F25FBA" w:rsidP="009B3947">
            <w:pPr>
              <w:pStyle w:val="Tabletext"/>
              <w:cnfStyle w:val="000000000000" w:firstRow="0" w:lastRow="0" w:firstColumn="0" w:lastColumn="0" w:oddVBand="0" w:evenVBand="0" w:oddHBand="0" w:evenHBand="0" w:firstRowFirstColumn="0" w:firstRowLastColumn="0" w:lastRowFirstColumn="0" w:lastRowLastColumn="0"/>
            </w:pPr>
            <w:r>
              <w:t xml:space="preserve">The EBS volume </w:t>
            </w:r>
            <w:r w:rsidRPr="00777F25">
              <w:t>size</w:t>
            </w:r>
            <w:r>
              <w:t xml:space="preserve"> </w:t>
            </w:r>
            <w:r w:rsidRPr="00777F25">
              <w:t>(in G</w:t>
            </w:r>
            <w:r>
              <w:t>i</w:t>
            </w:r>
            <w:r w:rsidRPr="00777F25">
              <w:t xml:space="preserve">B) for </w:t>
            </w:r>
            <w:r>
              <w:t>storage</w:t>
            </w:r>
            <w:r w:rsidRPr="00777F25">
              <w:t xml:space="preserve"> </w:t>
            </w:r>
            <w:r>
              <w:t>n</w:t>
            </w:r>
            <w:r w:rsidRPr="00777F25">
              <w:t>odes</w:t>
            </w:r>
            <w:r>
              <w:t>.</w:t>
            </w:r>
            <w:r w:rsidRPr="00777F25">
              <w:t xml:space="preserve"> </w:t>
            </w:r>
            <w:r>
              <w:t>You can specify 100-1638400 GiB, in multiples of 100.</w:t>
            </w:r>
          </w:p>
        </w:tc>
      </w:tr>
      <w:tr w:rsidR="00F25FBA" w:rsidRPr="00241014" w14:paraId="639E3BD1" w14:textId="77777777" w:rsidTr="009B3947">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2B2CB8EC" w14:textId="77777777" w:rsidR="00F25FBA" w:rsidRPr="00241014" w:rsidRDefault="00F25FBA" w:rsidP="009B3947">
            <w:pPr>
              <w:pStyle w:val="Tabletext"/>
              <w:rPr>
                <w:b w:val="0"/>
              </w:rPr>
            </w:pPr>
            <w:r>
              <w:t>Storage</w:t>
            </w:r>
            <w:r w:rsidRPr="00241014">
              <w:t xml:space="preserve"> key pair name</w:t>
            </w:r>
            <w:r w:rsidRPr="00241014">
              <w:rPr>
                <w:b w:val="0"/>
              </w:rPr>
              <w:br/>
              <w:t>(</w:t>
            </w:r>
            <w:r>
              <w:rPr>
                <w:b w:val="0"/>
              </w:rPr>
              <w:t>Storage</w:t>
            </w:r>
            <w:r w:rsidRPr="00241014">
              <w:rPr>
                <w:b w:val="0"/>
              </w:rPr>
              <w:t xml:space="preserve">KeyPairName) </w:t>
            </w:r>
          </w:p>
        </w:tc>
        <w:tc>
          <w:tcPr>
            <w:tcW w:w="1440" w:type="dxa"/>
            <w:shd w:val="clear" w:color="auto" w:fill="FFFFFF" w:themeFill="background1"/>
            <w:hideMark/>
          </w:tcPr>
          <w:p w14:paraId="6DBF115F" w14:textId="77777777" w:rsidR="00F25FBA" w:rsidRPr="00241014" w:rsidRDefault="00F25FBA" w:rsidP="009B3947">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560A48F8" w14:textId="77777777" w:rsidR="00F25FBA" w:rsidRPr="00241014" w:rsidRDefault="00F25FBA" w:rsidP="009B3947">
            <w:pPr>
              <w:pStyle w:val="Tabletext"/>
              <w:cnfStyle w:val="000000000000" w:firstRow="0" w:lastRow="0" w:firstColumn="0" w:lastColumn="0" w:oddVBand="0" w:evenVBand="0" w:oddHBand="0" w:evenHBand="0" w:firstRowFirstColumn="0" w:firstRowLastColumn="0" w:lastRowFirstColumn="0" w:lastRowLastColumn="0"/>
            </w:pPr>
            <w:r w:rsidRPr="00241014">
              <w:t>A public/private key pair</w:t>
            </w:r>
            <w:r>
              <w:t xml:space="preserve"> for storage instances</w:t>
            </w:r>
            <w:r w:rsidRPr="00241014">
              <w:t>.</w:t>
            </w:r>
          </w:p>
        </w:tc>
      </w:tr>
    </w:tbl>
    <w:p w14:paraId="2B9FFE6B" w14:textId="77777777" w:rsidR="00F16B33" w:rsidRPr="00777F25" w:rsidRDefault="00F16B33" w:rsidP="00F16B33">
      <w:pPr>
        <w:keepNext/>
        <w:spacing w:before="280" w:after="140"/>
        <w:rPr>
          <w:i/>
        </w:rPr>
      </w:pPr>
      <w:r>
        <w:rPr>
          <w:i/>
        </w:rPr>
        <w:t>Personal configuration</w:t>
      </w:r>
      <w:r w:rsidRPr="00777F25">
        <w:rPr>
          <w:i/>
        </w:rPr>
        <w:t>:</w:t>
      </w:r>
    </w:p>
    <w:tbl>
      <w:tblPr>
        <w:tblStyle w:val="AWS"/>
        <w:tblW w:w="0" w:type="auto"/>
        <w:tblLook w:val="04A0" w:firstRow="1" w:lastRow="0" w:firstColumn="1" w:lastColumn="0" w:noHBand="0" w:noVBand="1"/>
      </w:tblPr>
      <w:tblGrid>
        <w:gridCol w:w="2826"/>
        <w:gridCol w:w="1440"/>
        <w:gridCol w:w="5310"/>
      </w:tblGrid>
      <w:tr w:rsidR="00F16B33" w:rsidRPr="00777F25" w14:paraId="2D5D08FB"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33F02963" w14:textId="77777777" w:rsidR="00F16B33" w:rsidRPr="00777F25" w:rsidRDefault="00F16B33" w:rsidP="008608F5">
            <w:pPr>
              <w:pStyle w:val="Tabletext"/>
            </w:pPr>
            <w:r w:rsidRPr="00777F25">
              <w:t xml:space="preserve">Parameter label (name) </w:t>
            </w:r>
          </w:p>
        </w:tc>
        <w:tc>
          <w:tcPr>
            <w:tcW w:w="1440" w:type="dxa"/>
            <w:hideMark/>
          </w:tcPr>
          <w:p w14:paraId="1F707EA1"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9B69ACA"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F16B33" w:rsidRPr="00777F25" w14:paraId="5DC0C2A4" w14:textId="77777777" w:rsidTr="008608F5">
        <w:tc>
          <w:tcPr>
            <w:cnfStyle w:val="001000000000" w:firstRow="0" w:lastRow="0" w:firstColumn="1" w:lastColumn="0" w:oddVBand="0" w:evenVBand="0" w:oddHBand="0" w:evenHBand="0" w:firstRowFirstColumn="0" w:firstRowLastColumn="0" w:lastRowFirstColumn="0" w:lastRowLastColumn="0"/>
            <w:tcW w:w="2826" w:type="dxa"/>
          </w:tcPr>
          <w:p w14:paraId="652E579A" w14:textId="77777777" w:rsidR="00F16B33" w:rsidRPr="00777F25" w:rsidRDefault="00F16B33" w:rsidP="008608F5">
            <w:pPr>
              <w:pStyle w:val="Tabletext"/>
            </w:pPr>
            <w:r>
              <w:t>Operator email</w:t>
            </w:r>
            <w:r>
              <w:br/>
            </w:r>
            <w:r w:rsidRPr="00024980">
              <w:rPr>
                <w:b w:val="0"/>
              </w:rPr>
              <w:t>(</w:t>
            </w:r>
            <w:r>
              <w:rPr>
                <w:b w:val="0"/>
              </w:rPr>
              <w:t>OperatorEmail</w:t>
            </w:r>
            <w:r w:rsidRPr="00024980">
              <w:rPr>
                <w:b w:val="0"/>
              </w:rPr>
              <w:t>)</w:t>
            </w:r>
          </w:p>
        </w:tc>
        <w:tc>
          <w:tcPr>
            <w:tcW w:w="1440" w:type="dxa"/>
          </w:tcPr>
          <w:p w14:paraId="3DE3A7A8" w14:textId="77777777" w:rsidR="00F16B33" w:rsidRPr="00777F25" w:rsidRDefault="00F16B33" w:rsidP="008608F5">
            <w:pPr>
              <w:pStyle w:val="Tabletext"/>
              <w:cnfStyle w:val="000000000000" w:firstRow="0" w:lastRow="0" w:firstColumn="0" w:lastColumn="0" w:oddVBand="0" w:evenVBand="0" w:oddHBand="0" w:evenHBand="0" w:firstRowFirstColumn="0" w:firstRowLastColumn="0" w:lastRowFirstColumn="0" w:lastRowLastColumn="0"/>
            </w:pPr>
            <w:r w:rsidRPr="00241014">
              <w:rPr>
                <w:i/>
                <w:color w:val="FF0000"/>
              </w:rPr>
              <w:t>Requires input</w:t>
            </w:r>
          </w:p>
        </w:tc>
        <w:tc>
          <w:tcPr>
            <w:tcW w:w="5310" w:type="dxa"/>
          </w:tcPr>
          <w:p w14:paraId="61A3A368" w14:textId="77777777" w:rsidR="00F16B33"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The email address that notifications of any scaling operations should be sent to.</w:t>
            </w:r>
          </w:p>
        </w:tc>
      </w:tr>
    </w:tbl>
    <w:p w14:paraId="078AB937" w14:textId="77777777" w:rsidR="00F16B33" w:rsidRPr="00777F25" w:rsidRDefault="00F16B33" w:rsidP="00F16B33">
      <w:pPr>
        <w:keepNext/>
        <w:spacing w:before="280" w:after="140"/>
        <w:rPr>
          <w:i/>
        </w:rPr>
      </w:pPr>
      <w:r>
        <w:rPr>
          <w:i/>
        </w:rPr>
        <w:t>License information</w:t>
      </w:r>
      <w:r w:rsidRPr="00777F25">
        <w:rPr>
          <w:i/>
        </w:rPr>
        <w:t>:</w:t>
      </w:r>
    </w:p>
    <w:tbl>
      <w:tblPr>
        <w:tblStyle w:val="AWS"/>
        <w:tblW w:w="0" w:type="auto"/>
        <w:tblLook w:val="04A0" w:firstRow="1" w:lastRow="0" w:firstColumn="1" w:lastColumn="0" w:noHBand="0" w:noVBand="1"/>
      </w:tblPr>
      <w:tblGrid>
        <w:gridCol w:w="2826"/>
        <w:gridCol w:w="1440"/>
        <w:gridCol w:w="5310"/>
      </w:tblGrid>
      <w:tr w:rsidR="00F16B33" w:rsidRPr="00777F25" w14:paraId="425591EF" w14:textId="77777777" w:rsidTr="00860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FF0378A" w14:textId="77777777" w:rsidR="00F16B33" w:rsidRPr="00777F25" w:rsidRDefault="00F16B33" w:rsidP="008608F5">
            <w:pPr>
              <w:pStyle w:val="Tabletext"/>
            </w:pPr>
            <w:r w:rsidRPr="00777F25">
              <w:t xml:space="preserve">Parameter label (name) </w:t>
            </w:r>
          </w:p>
        </w:tc>
        <w:tc>
          <w:tcPr>
            <w:tcW w:w="1440" w:type="dxa"/>
            <w:hideMark/>
          </w:tcPr>
          <w:p w14:paraId="6D8F8AB0"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36C86EF6" w14:textId="77777777" w:rsidR="00F16B33" w:rsidRPr="00777F25" w:rsidRDefault="00F16B33" w:rsidP="008608F5">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F16B33" w:rsidRPr="00241014" w14:paraId="0D64CFA8" w14:textId="77777777" w:rsidTr="008608F5">
        <w:tc>
          <w:tcPr>
            <w:cnfStyle w:val="001000000000" w:firstRow="0" w:lastRow="0" w:firstColumn="1" w:lastColumn="0" w:oddVBand="0" w:evenVBand="0" w:oddHBand="0" w:evenHBand="0" w:firstRowFirstColumn="0" w:firstRowLastColumn="0" w:lastRowFirstColumn="0" w:lastRowLastColumn="0"/>
            <w:tcW w:w="2826" w:type="dxa"/>
            <w:shd w:val="clear" w:color="auto" w:fill="FFFFFF" w:themeFill="background1"/>
            <w:hideMark/>
          </w:tcPr>
          <w:p w14:paraId="67CC4B00" w14:textId="77777777" w:rsidR="00F16B33" w:rsidRPr="00241014" w:rsidRDefault="00F16B33" w:rsidP="008608F5">
            <w:pPr>
              <w:pStyle w:val="Tabletext"/>
              <w:rPr>
                <w:b w:val="0"/>
              </w:rPr>
            </w:pPr>
            <w:r>
              <w:t>License agreement terms</w:t>
            </w:r>
            <w:r w:rsidRPr="00241014">
              <w:rPr>
                <w:b w:val="0"/>
              </w:rPr>
              <w:br/>
              <w:t>(</w:t>
            </w:r>
            <w:r>
              <w:rPr>
                <w:b w:val="0"/>
              </w:rPr>
              <w:t>LicenseAgreementTerms</w:t>
            </w:r>
            <w:r w:rsidRPr="00241014">
              <w:rPr>
                <w:b w:val="0"/>
              </w:rPr>
              <w:t xml:space="preserve">) </w:t>
            </w:r>
          </w:p>
        </w:tc>
        <w:tc>
          <w:tcPr>
            <w:tcW w:w="1440" w:type="dxa"/>
            <w:shd w:val="clear" w:color="auto" w:fill="FFFFFF" w:themeFill="background1"/>
            <w:hideMark/>
          </w:tcPr>
          <w:p w14:paraId="23661C4A" w14:textId="77777777" w:rsidR="00F16B33" w:rsidRPr="00241014" w:rsidRDefault="00F16B33" w:rsidP="008608F5">
            <w:pPr>
              <w:pStyle w:val="Tabletext"/>
              <w:cnfStyle w:val="000000000000" w:firstRow="0" w:lastRow="0" w:firstColumn="0" w:lastColumn="0" w:oddVBand="0" w:evenVBand="0" w:oddHBand="0" w:evenHBand="0" w:firstRowFirstColumn="0" w:firstRowLastColumn="0" w:lastRowFirstColumn="0" w:lastRowLastColumn="0"/>
              <w:rPr>
                <w:i/>
              </w:rPr>
            </w:pPr>
            <w:r w:rsidRPr="00241014">
              <w:rPr>
                <w:i/>
                <w:color w:val="FF0000"/>
              </w:rPr>
              <w:t>Requires input</w:t>
            </w:r>
          </w:p>
        </w:tc>
        <w:tc>
          <w:tcPr>
            <w:tcW w:w="5310" w:type="dxa"/>
            <w:shd w:val="clear" w:color="auto" w:fill="FFFFFF" w:themeFill="background1"/>
            <w:hideMark/>
          </w:tcPr>
          <w:p w14:paraId="1F57FBD5" w14:textId="77777777" w:rsidR="00F16B33" w:rsidRPr="00241014" w:rsidRDefault="00F16B33" w:rsidP="008608F5">
            <w:pPr>
              <w:pStyle w:val="Tabletext"/>
              <w:cnfStyle w:val="000000000000" w:firstRow="0" w:lastRow="0" w:firstColumn="0" w:lastColumn="0" w:oddVBand="0" w:evenVBand="0" w:oddHBand="0" w:evenHBand="0" w:firstRowFirstColumn="0" w:firstRowLastColumn="0" w:lastRowFirstColumn="0" w:lastRowLastColumn="0"/>
            </w:pPr>
            <w:r>
              <w:t xml:space="preserve">Review the </w:t>
            </w:r>
            <w:hyperlink r:id="rId53" w:history="1">
              <w:r w:rsidRPr="00403239">
                <w:rPr>
                  <w:rStyle w:val="Hyperlink"/>
                </w:rPr>
                <w:t>licensing terms for IBM Spectrum Scale</w:t>
              </w:r>
            </w:hyperlink>
            <w:r>
              <w:t xml:space="preserve">, and then choose </w:t>
            </w:r>
            <w:r w:rsidRPr="00403239">
              <w:rPr>
                <w:b/>
              </w:rPr>
              <w:t>Accept</w:t>
            </w:r>
            <w:r>
              <w:t xml:space="preserve"> to indicate your acceptance.</w:t>
            </w:r>
          </w:p>
        </w:tc>
      </w:tr>
    </w:tbl>
    <w:p w14:paraId="51E21961" w14:textId="7D9AEEF5" w:rsidR="003868AA" w:rsidRPr="00777F25" w:rsidRDefault="0001221E" w:rsidP="003868AA">
      <w:pPr>
        <w:spacing w:before="280" w:after="140"/>
        <w:rPr>
          <w:i/>
        </w:rPr>
      </w:pPr>
      <w:r>
        <w:rPr>
          <w:i/>
        </w:rPr>
        <w:t>Lustre EC2 c</w:t>
      </w:r>
      <w:r w:rsidR="003868AA" w:rsidRPr="00777F25">
        <w:rPr>
          <w:i/>
        </w:rPr>
        <w:t>onfiguration:</w:t>
      </w:r>
    </w:p>
    <w:tbl>
      <w:tblPr>
        <w:tblStyle w:val="AWS"/>
        <w:tblW w:w="0" w:type="auto"/>
        <w:tblLook w:val="04A0" w:firstRow="1" w:lastRow="0" w:firstColumn="1" w:lastColumn="0" w:noHBand="0" w:noVBand="1"/>
      </w:tblPr>
      <w:tblGrid>
        <w:gridCol w:w="2826"/>
        <w:gridCol w:w="1440"/>
        <w:gridCol w:w="5310"/>
      </w:tblGrid>
      <w:tr w:rsidR="003868AA" w:rsidRPr="00777F25" w14:paraId="4F7FA3CE" w14:textId="77777777" w:rsidTr="0031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69F47DEB" w14:textId="77777777" w:rsidR="003868AA" w:rsidRPr="00777F25" w:rsidRDefault="003868AA" w:rsidP="003124CE">
            <w:pPr>
              <w:pStyle w:val="Tabletext"/>
            </w:pPr>
            <w:r w:rsidRPr="00777F25">
              <w:t xml:space="preserve">Parameter label (name) </w:t>
            </w:r>
          </w:p>
        </w:tc>
        <w:tc>
          <w:tcPr>
            <w:tcW w:w="1440" w:type="dxa"/>
            <w:hideMark/>
          </w:tcPr>
          <w:p w14:paraId="638F9ED9" w14:textId="77777777" w:rsidR="003868AA" w:rsidRPr="00777F25" w:rsidRDefault="003868AA"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17CDDC0D" w14:textId="77777777" w:rsidR="003868AA" w:rsidRPr="00777F25" w:rsidRDefault="003868AA" w:rsidP="003124CE">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3868AA" w:rsidRPr="00777F25" w14:paraId="467F824B"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7C93177B" w14:textId="7E533EBD" w:rsidR="003868AA" w:rsidRPr="00777F25" w:rsidRDefault="003868AA" w:rsidP="003124CE">
            <w:pPr>
              <w:pStyle w:val="Tabletext"/>
            </w:pPr>
            <w:r w:rsidRPr="00777F25">
              <w:t>Num</w:t>
            </w:r>
            <w:r w:rsidR="00606540">
              <w:t>ber of Lustre OSS n</w:t>
            </w:r>
            <w:r w:rsidRPr="00777F25">
              <w:t>odes</w:t>
            </w:r>
            <w:r w:rsidRPr="00777F25">
              <w:br/>
            </w:r>
            <w:r w:rsidRPr="00777F25">
              <w:rPr>
                <w:b w:val="0"/>
              </w:rPr>
              <w:t>(NumberOfOSSNodes)</w:t>
            </w:r>
            <w:r w:rsidRPr="00777F25">
              <w:t xml:space="preserve"> </w:t>
            </w:r>
          </w:p>
        </w:tc>
        <w:tc>
          <w:tcPr>
            <w:tcW w:w="1440" w:type="dxa"/>
            <w:hideMark/>
          </w:tcPr>
          <w:p w14:paraId="31F8D294"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rsidRPr="00777F25">
              <w:t xml:space="preserve">3 </w:t>
            </w:r>
          </w:p>
        </w:tc>
        <w:tc>
          <w:tcPr>
            <w:tcW w:w="5310" w:type="dxa"/>
            <w:hideMark/>
          </w:tcPr>
          <w:p w14:paraId="31B34C36"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t>T</w:t>
            </w:r>
            <w:r w:rsidRPr="00777F25">
              <w:t xml:space="preserve">he number of Lustre OSS </w:t>
            </w:r>
            <w:r>
              <w:t>n</w:t>
            </w:r>
            <w:r w:rsidRPr="00777F25">
              <w:t>ode</w:t>
            </w:r>
            <w:r>
              <w:t>s you want to deploy. You can specify 3-15 nodes.</w:t>
            </w:r>
            <w:r w:rsidRPr="00777F25">
              <w:t xml:space="preserve">  </w:t>
            </w:r>
          </w:p>
        </w:tc>
      </w:tr>
      <w:tr w:rsidR="003868AA" w:rsidRPr="00777F25" w14:paraId="4D9E22F0" w14:textId="77777777" w:rsidTr="003124CE">
        <w:tc>
          <w:tcPr>
            <w:cnfStyle w:val="001000000000" w:firstRow="0" w:lastRow="0" w:firstColumn="1" w:lastColumn="0" w:oddVBand="0" w:evenVBand="0" w:oddHBand="0" w:evenHBand="0" w:firstRowFirstColumn="0" w:firstRowLastColumn="0" w:lastRowFirstColumn="0" w:lastRowLastColumn="0"/>
            <w:tcW w:w="2826" w:type="dxa"/>
            <w:hideMark/>
          </w:tcPr>
          <w:p w14:paraId="3F467508" w14:textId="751ACC39" w:rsidR="003868AA" w:rsidRPr="00777F25" w:rsidRDefault="00606540" w:rsidP="003124CE">
            <w:pPr>
              <w:pStyle w:val="Tabletext"/>
            </w:pPr>
            <w:r>
              <w:t>EBS volume s</w:t>
            </w:r>
            <w:r w:rsidR="003868AA" w:rsidRPr="00777F25">
              <w:t>ize</w:t>
            </w:r>
            <w:r>
              <w:t xml:space="preserve"> for Lustre OSS</w:t>
            </w:r>
            <w:r w:rsidR="003868AA" w:rsidRPr="00777F25">
              <w:br/>
            </w:r>
            <w:r w:rsidR="003868AA" w:rsidRPr="00777F25">
              <w:rPr>
                <w:b w:val="0"/>
              </w:rPr>
              <w:t>(LustreOSSEBSVolumeSize)</w:t>
            </w:r>
          </w:p>
        </w:tc>
        <w:tc>
          <w:tcPr>
            <w:tcW w:w="1440" w:type="dxa"/>
            <w:hideMark/>
          </w:tcPr>
          <w:p w14:paraId="0D049B63"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rsidRPr="00777F25">
              <w:t>10</w:t>
            </w:r>
            <w:r>
              <w:t>0</w:t>
            </w:r>
            <w:r w:rsidRPr="00777F25">
              <w:t xml:space="preserve"> </w:t>
            </w:r>
          </w:p>
        </w:tc>
        <w:tc>
          <w:tcPr>
            <w:tcW w:w="5310" w:type="dxa"/>
            <w:hideMark/>
          </w:tcPr>
          <w:p w14:paraId="04C9D286" w14:textId="77777777" w:rsidR="003868AA" w:rsidRPr="00777F25" w:rsidRDefault="003868AA" w:rsidP="003124CE">
            <w:pPr>
              <w:pStyle w:val="Tabletext"/>
              <w:cnfStyle w:val="000000000000" w:firstRow="0" w:lastRow="0" w:firstColumn="0" w:lastColumn="0" w:oddVBand="0" w:evenVBand="0" w:oddHBand="0" w:evenHBand="0" w:firstRowFirstColumn="0" w:firstRowLastColumn="0" w:lastRowFirstColumn="0" w:lastRowLastColumn="0"/>
            </w:pPr>
            <w:r>
              <w:t xml:space="preserve">EBS volume </w:t>
            </w:r>
            <w:r w:rsidRPr="00777F25">
              <w:t>size</w:t>
            </w:r>
            <w:r>
              <w:t xml:space="preserve"> </w:t>
            </w:r>
            <w:r w:rsidRPr="00777F25">
              <w:t>(in G</w:t>
            </w:r>
            <w:r>
              <w:t>i</w:t>
            </w:r>
            <w:r w:rsidRPr="00777F25">
              <w:t xml:space="preserve">B) for Lustre OSS </w:t>
            </w:r>
            <w:r>
              <w:t>n</w:t>
            </w:r>
            <w:r w:rsidRPr="00777F25">
              <w:t>odes</w:t>
            </w:r>
            <w:r>
              <w:t>.</w:t>
            </w:r>
            <w:r w:rsidRPr="00777F25">
              <w:t xml:space="preserve"> </w:t>
            </w:r>
            <w:r>
              <w:t>You can specify 1-9999 GiB, in multiples of 100.</w:t>
            </w:r>
          </w:p>
        </w:tc>
      </w:tr>
    </w:tbl>
    <w:p w14:paraId="739C709C" w14:textId="7696AC5A" w:rsidR="00321CAD" w:rsidRPr="00777F25" w:rsidRDefault="00321CAD" w:rsidP="00321CAD">
      <w:pPr>
        <w:spacing w:before="280" w:after="140"/>
        <w:rPr>
          <w:i/>
        </w:rPr>
      </w:pPr>
      <w:r w:rsidRPr="00777F25">
        <w:rPr>
          <w:i/>
        </w:rPr>
        <w:t>SAS</w:t>
      </w:r>
      <w:r w:rsidR="00F64A81">
        <w:rPr>
          <w:i/>
        </w:rPr>
        <w:t xml:space="preserve"> </w:t>
      </w:r>
      <w:ins w:id="153" w:author="Penny Downey" w:date="2020-06-05T10:53:00Z">
        <w:r w:rsidR="00F714D9">
          <w:rPr>
            <w:i/>
          </w:rPr>
          <w:t>g</w:t>
        </w:r>
      </w:ins>
      <w:del w:id="154" w:author="Penny Downey" w:date="2020-06-05T10:53:00Z">
        <w:r w:rsidR="0001221E" w:rsidDel="00F714D9">
          <w:rPr>
            <w:i/>
          </w:rPr>
          <w:delText>G</w:delText>
        </w:r>
      </w:del>
      <w:r w:rsidR="0001221E">
        <w:rPr>
          <w:i/>
        </w:rPr>
        <w:t>rid EC2 c</w:t>
      </w:r>
      <w:r w:rsidRPr="00777F25">
        <w:rPr>
          <w:i/>
        </w:rPr>
        <w:t>onfiguration:</w:t>
      </w:r>
    </w:p>
    <w:tbl>
      <w:tblPr>
        <w:tblStyle w:val="AWS"/>
        <w:tblW w:w="0" w:type="auto"/>
        <w:tblLook w:val="04A0" w:firstRow="1" w:lastRow="0" w:firstColumn="1" w:lastColumn="0" w:noHBand="0" w:noVBand="1"/>
      </w:tblPr>
      <w:tblGrid>
        <w:gridCol w:w="2826"/>
        <w:gridCol w:w="1440"/>
        <w:gridCol w:w="5310"/>
      </w:tblGrid>
      <w:tr w:rsidR="00321CAD" w:rsidRPr="00777F25" w14:paraId="5CC1C5B1" w14:textId="77777777" w:rsidTr="00675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5398F407" w14:textId="77777777" w:rsidR="00321CAD" w:rsidRPr="00777F25" w:rsidRDefault="00321CAD" w:rsidP="006759D0">
            <w:pPr>
              <w:pStyle w:val="Tabletext"/>
            </w:pPr>
            <w:r w:rsidRPr="00777F25">
              <w:t xml:space="preserve">Parameter label (name) </w:t>
            </w:r>
          </w:p>
        </w:tc>
        <w:tc>
          <w:tcPr>
            <w:tcW w:w="1440" w:type="dxa"/>
            <w:hideMark/>
          </w:tcPr>
          <w:p w14:paraId="2DD684FD"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19B8AC96"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397E2C" w:rsidRPr="00777F25" w14:paraId="4D8F75C5" w14:textId="77777777" w:rsidTr="003124CE">
        <w:tc>
          <w:tcPr>
            <w:cnfStyle w:val="001000000000" w:firstRow="0" w:lastRow="0" w:firstColumn="1" w:lastColumn="0" w:oddVBand="0" w:evenVBand="0" w:oddHBand="0" w:evenHBand="0" w:firstRowFirstColumn="0" w:firstRowLastColumn="0" w:lastRowFirstColumn="0" w:lastRowLastColumn="0"/>
            <w:tcW w:w="2826" w:type="dxa"/>
          </w:tcPr>
          <w:p w14:paraId="5D0EFFC8" w14:textId="10C92809" w:rsidR="00397E2C" w:rsidRDefault="00397E2C" w:rsidP="003124CE">
            <w:pPr>
              <w:pStyle w:val="Tabletext"/>
            </w:pPr>
            <w:r>
              <w:t xml:space="preserve">Instance </w:t>
            </w:r>
            <w:r w:rsidR="00606540">
              <w:t>t</w:t>
            </w:r>
            <w:r>
              <w:t xml:space="preserve">ype for SAS Grid </w:t>
            </w:r>
            <w:r w:rsidR="00606540">
              <w:t>i</w:t>
            </w:r>
            <w:r>
              <w:t>nstances</w:t>
            </w:r>
            <w:r>
              <w:br/>
            </w:r>
            <w:r w:rsidRPr="0001221E">
              <w:rPr>
                <w:b w:val="0"/>
              </w:rPr>
              <w:t>(SASGridInstanceType)</w:t>
            </w:r>
          </w:p>
        </w:tc>
        <w:tc>
          <w:tcPr>
            <w:tcW w:w="1440" w:type="dxa"/>
          </w:tcPr>
          <w:p w14:paraId="23778682" w14:textId="77777777" w:rsidR="00397E2C" w:rsidRPr="004A2BE3" w:rsidRDefault="00397E2C" w:rsidP="003124CE">
            <w:pPr>
              <w:pStyle w:val="Tabletext"/>
              <w:cnfStyle w:val="000000000000" w:firstRow="0" w:lastRow="0" w:firstColumn="0" w:lastColumn="0" w:oddVBand="0" w:evenVBand="0" w:oddHBand="0" w:evenHBand="0" w:firstRowFirstColumn="0" w:firstRowLastColumn="0" w:lastRowFirstColumn="0" w:lastRowLastColumn="0"/>
            </w:pPr>
            <w:r>
              <w:t>i3.8xlarge</w:t>
            </w:r>
          </w:p>
        </w:tc>
        <w:tc>
          <w:tcPr>
            <w:tcW w:w="5310" w:type="dxa"/>
          </w:tcPr>
          <w:p w14:paraId="3B6FDD74" w14:textId="631A40FD" w:rsidR="00397E2C" w:rsidRDefault="00397E2C" w:rsidP="003124CE">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EC2 instance type you want to use for the SAS </w:t>
            </w:r>
            <w:del w:id="155" w:author="Penny Downey" w:date="2020-06-05T10:52:00Z">
              <w:r w:rsidDel="00F714D9">
                <w:delText>G</w:delText>
              </w:r>
            </w:del>
            <w:ins w:id="156" w:author="Penny Downey" w:date="2020-06-05T10:52:00Z">
              <w:r w:rsidR="00F714D9">
                <w:t>g</w:t>
              </w:r>
            </w:ins>
            <w:r>
              <w:t>rid instances.</w:t>
            </w:r>
          </w:p>
        </w:tc>
      </w:tr>
      <w:tr w:rsidR="00321CAD" w:rsidRPr="00777F25" w14:paraId="554A20B2" w14:textId="77777777" w:rsidTr="006759D0">
        <w:tc>
          <w:tcPr>
            <w:cnfStyle w:val="001000000000" w:firstRow="0" w:lastRow="0" w:firstColumn="1" w:lastColumn="0" w:oddVBand="0" w:evenVBand="0" w:oddHBand="0" w:evenHBand="0" w:firstRowFirstColumn="0" w:firstRowLastColumn="0" w:lastRowFirstColumn="0" w:lastRowLastColumn="0"/>
            <w:tcW w:w="2826" w:type="dxa"/>
            <w:hideMark/>
          </w:tcPr>
          <w:p w14:paraId="10C9F0EB" w14:textId="4FA0E437" w:rsidR="00321CAD" w:rsidRPr="00777F25" w:rsidRDefault="00397E2C" w:rsidP="00397E2C">
            <w:pPr>
              <w:pStyle w:val="Tabletext"/>
            </w:pPr>
            <w:r>
              <w:t xml:space="preserve">Required </w:t>
            </w:r>
            <w:r w:rsidR="00606540">
              <w:t>n</w:t>
            </w:r>
            <w:r w:rsidR="00AB0423">
              <w:t xml:space="preserve">umber of SAS </w:t>
            </w:r>
            <w:r>
              <w:t>G</w:t>
            </w:r>
            <w:r w:rsidR="00AB0423">
              <w:t>rid instances</w:t>
            </w:r>
            <w:r w:rsidR="00AB0423" w:rsidRPr="00777F25">
              <w:br/>
            </w:r>
            <w:r w:rsidR="00321CAD" w:rsidRPr="00777F25">
              <w:rPr>
                <w:b w:val="0"/>
              </w:rPr>
              <w:t>(</w:t>
            </w:r>
            <w:r w:rsidR="00AB0423" w:rsidRPr="00AB0423">
              <w:rPr>
                <w:b w:val="0"/>
              </w:rPr>
              <w:t>NoOfSASGridInstances</w:t>
            </w:r>
            <w:r w:rsidR="00321CAD" w:rsidRPr="00777F25">
              <w:rPr>
                <w:b w:val="0"/>
              </w:rPr>
              <w:t>)</w:t>
            </w:r>
            <w:r w:rsidR="00321CAD" w:rsidRPr="00777F25">
              <w:t xml:space="preserve"> </w:t>
            </w:r>
          </w:p>
        </w:tc>
        <w:tc>
          <w:tcPr>
            <w:tcW w:w="1440" w:type="dxa"/>
            <w:hideMark/>
          </w:tcPr>
          <w:p w14:paraId="2E2C2424" w14:textId="6A5FDF3B" w:rsidR="00321CAD" w:rsidRPr="00397E2C" w:rsidRDefault="00397E2C" w:rsidP="006759D0">
            <w:pPr>
              <w:pStyle w:val="Tabletext"/>
              <w:cnfStyle w:val="000000000000" w:firstRow="0" w:lastRow="0" w:firstColumn="0" w:lastColumn="0" w:oddVBand="0" w:evenVBand="0" w:oddHBand="0" w:evenHBand="0" w:firstRowFirstColumn="0" w:firstRowLastColumn="0" w:lastRowFirstColumn="0" w:lastRowLastColumn="0"/>
            </w:pPr>
            <w:r>
              <w:t>2</w:t>
            </w:r>
            <w:r w:rsidR="001F6896" w:rsidRPr="00397E2C">
              <w:t xml:space="preserve"> </w:t>
            </w:r>
          </w:p>
        </w:tc>
        <w:tc>
          <w:tcPr>
            <w:tcW w:w="5310" w:type="dxa"/>
            <w:hideMark/>
          </w:tcPr>
          <w:p w14:paraId="666D9A9E" w14:textId="013C04F4" w:rsidR="00397E2C" w:rsidRDefault="00397E2C" w:rsidP="00397E2C">
            <w:pPr>
              <w:pStyle w:val="Tabletext"/>
              <w:spacing w:before="0"/>
              <w:cnfStyle w:val="000000000000" w:firstRow="0" w:lastRow="0" w:firstColumn="0" w:lastColumn="0" w:oddVBand="0" w:evenVBand="0" w:oddHBand="0" w:evenHBand="0" w:firstRowFirstColumn="0" w:firstRowLastColumn="0" w:lastRowFirstColumn="0" w:lastRowLastColumn="0"/>
            </w:pPr>
            <w:r>
              <w:t xml:space="preserve">The number of SAS </w:t>
            </w:r>
            <w:ins w:id="157" w:author="Penny Downey" w:date="2020-06-05T10:53:00Z">
              <w:r w:rsidR="00F714D9">
                <w:t>g</w:t>
              </w:r>
            </w:ins>
            <w:del w:id="158" w:author="Penny Downey" w:date="2020-06-05T10:53:00Z">
              <w:r w:rsidDel="00F714D9">
                <w:delText>G</w:delText>
              </w:r>
            </w:del>
            <w:r>
              <w:t xml:space="preserve">rid instances you want to provision. You can select 2-20 instances, depending on the number of cores you are licensed for. For example, if you are licensed for 32 cores, you can keep the default setting of 2 in the text field. </w:t>
            </w:r>
          </w:p>
          <w:p w14:paraId="6E733877" w14:textId="766A609E" w:rsidR="00321CAD" w:rsidRPr="00777F25" w:rsidRDefault="00397E2C" w:rsidP="00397E2C">
            <w:pPr>
              <w:pStyle w:val="Tabletext"/>
              <w:cnfStyle w:val="000000000000" w:firstRow="0" w:lastRow="0" w:firstColumn="0" w:lastColumn="0" w:oddVBand="0" w:evenVBand="0" w:oddHBand="0" w:evenHBand="0" w:firstRowFirstColumn="0" w:firstRowLastColumn="0" w:lastRowFirstColumn="0" w:lastRowLastColumn="0"/>
            </w:pPr>
            <w:r>
              <w:t xml:space="preserve">For more information, see the </w:t>
            </w:r>
            <w:hyperlink w:anchor="_Planning_Yyour_Ddeployment" w:history="1">
              <w:r w:rsidRPr="00054270">
                <w:rPr>
                  <w:rStyle w:val="Hyperlink"/>
                </w:rPr>
                <w:t>Planning</w:t>
              </w:r>
            </w:hyperlink>
            <w:r>
              <w:t xml:space="preserve"> section.</w:t>
            </w:r>
          </w:p>
        </w:tc>
      </w:tr>
      <w:tr w:rsidR="00321CAD" w:rsidRPr="00777F25" w14:paraId="04085ACC" w14:textId="77777777" w:rsidTr="006759D0">
        <w:tc>
          <w:tcPr>
            <w:cnfStyle w:val="001000000000" w:firstRow="0" w:lastRow="0" w:firstColumn="1" w:lastColumn="0" w:oddVBand="0" w:evenVBand="0" w:oddHBand="0" w:evenHBand="0" w:firstRowFirstColumn="0" w:firstRowLastColumn="0" w:lastRowFirstColumn="0" w:lastRowLastColumn="0"/>
            <w:tcW w:w="2826" w:type="dxa"/>
            <w:hideMark/>
          </w:tcPr>
          <w:p w14:paraId="17D5230F" w14:textId="51927CA9" w:rsidR="00321CAD" w:rsidRPr="00777F25" w:rsidRDefault="00321CAD" w:rsidP="006759D0">
            <w:pPr>
              <w:pStyle w:val="Tabletext"/>
            </w:pPr>
            <w:r w:rsidRPr="00777F25">
              <w:t>SAS</w:t>
            </w:r>
            <w:r w:rsidR="00F64A81">
              <w:t xml:space="preserve"> </w:t>
            </w:r>
            <w:r w:rsidR="00606540">
              <w:t>Grid k</w:t>
            </w:r>
            <w:r w:rsidRPr="00777F25">
              <w:t>ey</w:t>
            </w:r>
            <w:r w:rsidR="00606540">
              <w:t xml:space="preserve"> p</w:t>
            </w:r>
            <w:r w:rsidRPr="00777F25">
              <w:t>air Name</w:t>
            </w:r>
            <w:r w:rsidRPr="00777F25">
              <w:br/>
            </w:r>
            <w:r w:rsidRPr="00777F25">
              <w:rPr>
                <w:b w:val="0"/>
              </w:rPr>
              <w:t>(SASGridKeyPairName)</w:t>
            </w:r>
          </w:p>
        </w:tc>
        <w:tc>
          <w:tcPr>
            <w:tcW w:w="1440" w:type="dxa"/>
            <w:hideMark/>
          </w:tcPr>
          <w:p w14:paraId="66AEBA7B" w14:textId="77777777" w:rsidR="00321CAD" w:rsidRPr="00217591" w:rsidRDefault="00321CAD" w:rsidP="006759D0">
            <w:pPr>
              <w:pStyle w:val="Tabletext"/>
              <w:cnfStyle w:val="000000000000" w:firstRow="0" w:lastRow="0" w:firstColumn="0" w:lastColumn="0" w:oddVBand="0" w:evenVBand="0" w:oddHBand="0" w:evenHBand="0" w:firstRowFirstColumn="0" w:firstRowLastColumn="0" w:lastRowFirstColumn="0" w:lastRowLastColumn="0"/>
              <w:rPr>
                <w:i/>
              </w:rPr>
            </w:pPr>
            <w:r w:rsidRPr="00217591">
              <w:rPr>
                <w:i/>
                <w:color w:val="FF0000"/>
              </w:rPr>
              <w:t>Requires input</w:t>
            </w:r>
          </w:p>
        </w:tc>
        <w:tc>
          <w:tcPr>
            <w:tcW w:w="5310" w:type="dxa"/>
            <w:hideMark/>
          </w:tcPr>
          <w:p w14:paraId="5834FE30" w14:textId="0D5EDCE1" w:rsidR="00321CAD" w:rsidRPr="00777F25" w:rsidRDefault="00397E2C" w:rsidP="00054270">
            <w:pPr>
              <w:pStyle w:val="Tabletext"/>
              <w:cnfStyle w:val="000000000000" w:firstRow="0" w:lastRow="0" w:firstColumn="0" w:lastColumn="0" w:oddVBand="0" w:evenVBand="0" w:oddHBand="0" w:evenHBand="0" w:firstRowFirstColumn="0" w:firstRowLastColumn="0" w:lastRowFirstColumn="0" w:lastRowLastColumn="0"/>
            </w:pPr>
            <w:r>
              <w:t>A p</w:t>
            </w:r>
            <w:r w:rsidR="00321CAD" w:rsidRPr="00777F25">
              <w:t>ublic/private key pair</w:t>
            </w:r>
            <w:r w:rsidR="00054270">
              <w:t>,</w:t>
            </w:r>
            <w:r w:rsidR="00321CAD" w:rsidRPr="00777F25">
              <w:t xml:space="preserve"> </w:t>
            </w:r>
            <w:r w:rsidR="00054270">
              <w:t xml:space="preserve">which </w:t>
            </w:r>
            <w:r w:rsidR="00321CAD" w:rsidRPr="00777F25">
              <w:t>allow</w:t>
            </w:r>
            <w:r w:rsidR="00054270">
              <w:t>s</w:t>
            </w:r>
            <w:r w:rsidR="00321CAD" w:rsidRPr="00777F25">
              <w:t xml:space="preserve"> you to securely connect to your </w:t>
            </w:r>
            <w:r w:rsidR="00054270">
              <w:t xml:space="preserve">SAS </w:t>
            </w:r>
            <w:ins w:id="159" w:author="Penny Downey" w:date="2020-06-05T10:53:00Z">
              <w:r w:rsidR="00F714D9">
                <w:t>g</w:t>
              </w:r>
            </w:ins>
            <w:del w:id="160" w:author="Penny Downey" w:date="2020-06-05T10:53:00Z">
              <w:r w:rsidR="00054270" w:rsidDel="00F714D9">
                <w:delText>G</w:delText>
              </w:r>
            </w:del>
            <w:r w:rsidR="00054270">
              <w:t xml:space="preserve">rid </w:t>
            </w:r>
            <w:r w:rsidR="00321CAD" w:rsidRPr="00777F25">
              <w:t>instance</w:t>
            </w:r>
            <w:r w:rsidR="00054270">
              <w:t>s</w:t>
            </w:r>
            <w:r w:rsidR="00321CAD" w:rsidRPr="00777F25">
              <w:t xml:space="preserve"> after launch</w:t>
            </w:r>
            <w:r w:rsidR="00054270">
              <w:t>.</w:t>
            </w:r>
            <w:r w:rsidR="00321CAD" w:rsidRPr="00777F25">
              <w:t xml:space="preserve"> </w:t>
            </w:r>
          </w:p>
        </w:tc>
      </w:tr>
    </w:tbl>
    <w:p w14:paraId="6C6574DE" w14:textId="022467DA" w:rsidR="00321CAD" w:rsidRPr="00777F25" w:rsidRDefault="0001221E" w:rsidP="00321CAD">
      <w:pPr>
        <w:spacing w:before="280" w:after="140"/>
        <w:rPr>
          <w:i/>
        </w:rPr>
      </w:pPr>
      <w:r>
        <w:rPr>
          <w:i/>
        </w:rPr>
        <w:t>AWS Quick Start c</w:t>
      </w:r>
      <w:r w:rsidR="00321CAD" w:rsidRPr="00777F25">
        <w:rPr>
          <w:i/>
        </w:rPr>
        <w:t>onfiguration:</w:t>
      </w:r>
    </w:p>
    <w:tbl>
      <w:tblPr>
        <w:tblStyle w:val="AWS"/>
        <w:tblW w:w="0" w:type="auto"/>
        <w:tblLook w:val="04A0" w:firstRow="1" w:lastRow="0" w:firstColumn="1" w:lastColumn="0" w:noHBand="0" w:noVBand="1"/>
      </w:tblPr>
      <w:tblGrid>
        <w:gridCol w:w="2695"/>
        <w:gridCol w:w="1571"/>
        <w:gridCol w:w="5310"/>
      </w:tblGrid>
      <w:tr w:rsidR="00585715" w:rsidRPr="00777F25" w14:paraId="09CC8D3A" w14:textId="77777777" w:rsidTr="00767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0B41475D" w14:textId="77777777" w:rsidR="00321CAD" w:rsidRPr="00777F25" w:rsidRDefault="00321CAD" w:rsidP="006759D0">
            <w:pPr>
              <w:pStyle w:val="Tabletext"/>
            </w:pPr>
            <w:r w:rsidRPr="00777F25">
              <w:t xml:space="preserve">Parameter label (name) </w:t>
            </w:r>
          </w:p>
        </w:tc>
        <w:tc>
          <w:tcPr>
            <w:tcW w:w="1571" w:type="dxa"/>
            <w:hideMark/>
          </w:tcPr>
          <w:p w14:paraId="625B5EAD"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Default </w:t>
            </w:r>
          </w:p>
        </w:tc>
        <w:tc>
          <w:tcPr>
            <w:tcW w:w="5310" w:type="dxa"/>
            <w:hideMark/>
          </w:tcPr>
          <w:p w14:paraId="664BECE9" w14:textId="77777777" w:rsidR="00321CAD" w:rsidRPr="00777F25" w:rsidRDefault="00321CAD" w:rsidP="006759D0">
            <w:pPr>
              <w:pStyle w:val="Tabletext"/>
              <w:cnfStyle w:val="100000000000" w:firstRow="1" w:lastRow="0" w:firstColumn="0" w:lastColumn="0" w:oddVBand="0" w:evenVBand="0" w:oddHBand="0" w:evenHBand="0" w:firstRowFirstColumn="0" w:firstRowLastColumn="0" w:lastRowFirstColumn="0" w:lastRowLastColumn="0"/>
            </w:pPr>
            <w:r w:rsidRPr="00777F25">
              <w:t xml:space="preserve">Description </w:t>
            </w:r>
          </w:p>
        </w:tc>
      </w:tr>
      <w:tr w:rsidR="00585715" w:rsidRPr="00777F25" w14:paraId="3C4A1CA9" w14:textId="77777777" w:rsidTr="007673D5">
        <w:tc>
          <w:tcPr>
            <w:cnfStyle w:val="001000000000" w:firstRow="0" w:lastRow="0" w:firstColumn="1" w:lastColumn="0" w:oddVBand="0" w:evenVBand="0" w:oddHBand="0" w:evenHBand="0" w:firstRowFirstColumn="0" w:firstRowLastColumn="0" w:lastRowFirstColumn="0" w:lastRowLastColumn="0"/>
            <w:tcW w:w="2695" w:type="dxa"/>
            <w:hideMark/>
          </w:tcPr>
          <w:p w14:paraId="075290BD" w14:textId="77777777" w:rsidR="00321CAD" w:rsidRPr="00777F25" w:rsidRDefault="00321CAD" w:rsidP="006759D0">
            <w:pPr>
              <w:pStyle w:val="Tabletext"/>
            </w:pPr>
            <w:r w:rsidRPr="00777F25">
              <w:t>Quick Start S3 Bucket Name</w:t>
            </w:r>
            <w:r w:rsidRPr="00777F25">
              <w:br/>
            </w:r>
            <w:r w:rsidRPr="00777F25">
              <w:rPr>
                <w:b w:val="0"/>
              </w:rPr>
              <w:t>(QSS3BucketName)</w:t>
            </w:r>
          </w:p>
        </w:tc>
        <w:tc>
          <w:tcPr>
            <w:tcW w:w="1571" w:type="dxa"/>
            <w:hideMark/>
          </w:tcPr>
          <w:p w14:paraId="05874BA6" w14:textId="7BDED2A3" w:rsidR="00321CAD" w:rsidRPr="00777F25" w:rsidRDefault="00C67227" w:rsidP="006759D0">
            <w:pPr>
              <w:pStyle w:val="Tabletext"/>
              <w:cnfStyle w:val="000000000000" w:firstRow="0" w:lastRow="0" w:firstColumn="0" w:lastColumn="0" w:oddVBand="0" w:evenVBand="0" w:oddHBand="0" w:evenHBand="0" w:firstRowFirstColumn="0" w:firstRowLastColumn="0" w:lastRowFirstColumn="0" w:lastRowLastColumn="0"/>
            </w:pPr>
            <w:r>
              <w:t>aws-quickstart</w:t>
            </w:r>
          </w:p>
        </w:tc>
        <w:tc>
          <w:tcPr>
            <w:tcW w:w="5310" w:type="dxa"/>
            <w:hideMark/>
          </w:tcPr>
          <w:p w14:paraId="326DE07E" w14:textId="3F049736" w:rsidR="00321CAD" w:rsidRPr="00777F25" w:rsidRDefault="00430EE9" w:rsidP="006759D0">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585715" w:rsidRPr="00777F25" w14:paraId="00DCE30C" w14:textId="77777777" w:rsidTr="007673D5">
        <w:tc>
          <w:tcPr>
            <w:cnfStyle w:val="001000000000" w:firstRow="0" w:lastRow="0" w:firstColumn="1" w:lastColumn="0" w:oddVBand="0" w:evenVBand="0" w:oddHBand="0" w:evenHBand="0" w:firstRowFirstColumn="0" w:firstRowLastColumn="0" w:lastRowFirstColumn="0" w:lastRowLastColumn="0"/>
            <w:tcW w:w="2695" w:type="dxa"/>
            <w:hideMark/>
          </w:tcPr>
          <w:p w14:paraId="023A65E7" w14:textId="77777777" w:rsidR="00321CAD" w:rsidRPr="00777F25" w:rsidRDefault="00321CAD" w:rsidP="006759D0">
            <w:pPr>
              <w:pStyle w:val="Tabletext"/>
            </w:pPr>
            <w:r w:rsidRPr="00777F25">
              <w:t>Quick Start S3 Key Prefix</w:t>
            </w:r>
            <w:r w:rsidRPr="00777F25">
              <w:br/>
            </w:r>
            <w:r w:rsidRPr="00777F25">
              <w:rPr>
                <w:b w:val="0"/>
              </w:rPr>
              <w:t>(QSS3KeyPrefix)</w:t>
            </w:r>
            <w:r w:rsidRPr="00777F25">
              <w:t xml:space="preserve"> </w:t>
            </w:r>
          </w:p>
        </w:tc>
        <w:tc>
          <w:tcPr>
            <w:tcW w:w="1571" w:type="dxa"/>
            <w:hideMark/>
          </w:tcPr>
          <w:p w14:paraId="1563EE9E" w14:textId="5DEAFD75" w:rsidR="00321CAD" w:rsidRPr="00777F25" w:rsidRDefault="00C67227" w:rsidP="00C67227">
            <w:pPr>
              <w:pStyle w:val="Tabletext"/>
              <w:cnfStyle w:val="000000000000" w:firstRow="0" w:lastRow="0" w:firstColumn="0" w:lastColumn="0" w:oddVBand="0" w:evenVBand="0" w:oddHBand="0" w:evenHBand="0" w:firstRowFirstColumn="0" w:firstRowLastColumn="0" w:lastRowFirstColumn="0" w:lastRowLastColumn="0"/>
            </w:pPr>
            <w:r>
              <w:t>quickstart-sas-grid/</w:t>
            </w:r>
          </w:p>
        </w:tc>
        <w:tc>
          <w:tcPr>
            <w:tcW w:w="5310" w:type="dxa"/>
            <w:hideMark/>
          </w:tcPr>
          <w:p w14:paraId="35C5D082" w14:textId="316305D1" w:rsidR="00321CAD" w:rsidRPr="00777F25" w:rsidRDefault="00430EE9" w:rsidP="006759D0">
            <w:pPr>
              <w:pStyle w:val="Tabletext"/>
              <w:cnfStyle w:val="000000000000" w:firstRow="0" w:lastRow="0" w:firstColumn="0" w:lastColumn="0" w:oddVBand="0" w:evenVBand="0" w:oddHBand="0" w:evenHBand="0" w:firstRowFirstColumn="0" w:firstRowLastColumn="0" w:lastRowFirstColumn="0" w:lastRowLastColumn="0"/>
            </w:pPr>
            <w:r>
              <w:rPr>
                <w:szCs w:val="18"/>
              </w:rPr>
              <w:t xml:space="preserve">The </w:t>
            </w:r>
            <w:hyperlink r:id="rId54"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24740D46" w14:textId="1476D7BB" w:rsidR="002166D9" w:rsidRDefault="00E45663" w:rsidP="00FD721E">
      <w:pPr>
        <w:pStyle w:val="Heading3"/>
        <w:spacing w:before="280"/>
      </w:pPr>
      <w:bookmarkStart w:id="161" w:name="_Step_3._Validate"/>
      <w:bookmarkStart w:id="162" w:name="_Toc533164294"/>
      <w:bookmarkStart w:id="163" w:name="_Toc482415231"/>
      <w:bookmarkEnd w:id="161"/>
      <w:r>
        <w:t xml:space="preserve">Step </w:t>
      </w:r>
      <w:r w:rsidR="00F53253">
        <w:t>5</w:t>
      </w:r>
      <w:r w:rsidR="002166D9">
        <w:t>. Validate Your</w:t>
      </w:r>
      <w:r w:rsidR="002166D9" w:rsidRPr="0081511F">
        <w:t xml:space="preserve"> </w:t>
      </w:r>
      <w:r w:rsidR="002166D9">
        <w:t>D</w:t>
      </w:r>
      <w:r w:rsidR="002166D9" w:rsidRPr="0081511F">
        <w:t>eployment</w:t>
      </w:r>
      <w:bookmarkEnd w:id="162"/>
    </w:p>
    <w:p w14:paraId="4A0FE866" w14:textId="3EE01F60" w:rsidR="00E90DE8" w:rsidRDefault="00E90DE8" w:rsidP="00E90DE8">
      <w:r>
        <w:t>If you selected IBM Spectrum Scale</w:t>
      </w:r>
      <w:r w:rsidR="008F2A7C">
        <w:t xml:space="preserve"> (GPFS</w:t>
      </w:r>
      <w:r>
        <w:t xml:space="preserve">) for the storage stack, follow the instructions in step 5 of the </w:t>
      </w:r>
      <w:hyperlink r:id="rId55" w:history="1">
        <w:r w:rsidRPr="00E90DE8">
          <w:rPr>
            <w:rStyle w:val="Hyperlink"/>
          </w:rPr>
          <w:t>IBM Spectrum Scale deployment guide</w:t>
        </w:r>
      </w:hyperlink>
      <w:r>
        <w:t>.</w:t>
      </w:r>
    </w:p>
    <w:p w14:paraId="2E3ED5C2" w14:textId="0B42DBFE" w:rsidR="00E90DE8" w:rsidRPr="00E90DE8" w:rsidRDefault="00E90DE8" w:rsidP="00E90DE8">
      <w:pPr>
        <w:spacing w:after="140"/>
      </w:pPr>
      <w:r>
        <w:t>If you selected Lustre for the storage stack, follow these steps:</w:t>
      </w:r>
    </w:p>
    <w:p w14:paraId="132E0D59" w14:textId="77777777" w:rsidR="002166D9" w:rsidRPr="0003755A" w:rsidRDefault="002166D9" w:rsidP="00115B61">
      <w:pPr>
        <w:pStyle w:val="ListNumber"/>
        <w:numPr>
          <w:ilvl w:val="0"/>
          <w:numId w:val="12"/>
        </w:numPr>
        <w:spacing w:before="140"/>
        <w:rPr>
          <w:rFonts w:ascii="Calibri" w:hAnsi="Calibri"/>
          <w:color w:val="auto"/>
          <w:kern w:val="0"/>
        </w:rPr>
      </w:pPr>
      <w:r>
        <w:t xml:space="preserve">Check if disks are mounted on the following mount points on Lustre instances by using the </w:t>
      </w:r>
      <w:r w:rsidRPr="00F94AF4">
        <w:rPr>
          <w:rFonts w:ascii="Consolas" w:hAnsi="Consolas" w:cs="Consolas"/>
        </w:rPr>
        <w:t>df -h</w:t>
      </w:r>
      <w:r>
        <w:t xml:space="preserve"> command.</w:t>
      </w:r>
    </w:p>
    <w:p w14:paraId="68C2DDC8" w14:textId="77777777" w:rsidR="002166D9" w:rsidRDefault="002166D9" w:rsidP="00327F7B">
      <w:pPr>
        <w:pStyle w:val="ListBullet2"/>
      </w:pPr>
      <w:r w:rsidRPr="00F94AF4">
        <w:rPr>
          <w:rFonts w:ascii="Consolas" w:hAnsi="Consolas" w:cs="Consolas"/>
        </w:rPr>
        <w:t>/lsf_config</w:t>
      </w:r>
      <w:r>
        <w:t xml:space="preserve"> on MGT and MDT nodes</w:t>
      </w:r>
    </w:p>
    <w:p w14:paraId="16C32251" w14:textId="77777777" w:rsidR="002166D9" w:rsidRDefault="002166D9" w:rsidP="00327F7B">
      <w:pPr>
        <w:pStyle w:val="ListBullet2"/>
      </w:pPr>
      <w:r w:rsidRPr="00F94AF4">
        <w:rPr>
          <w:rFonts w:ascii="Consolas" w:hAnsi="Consolas" w:cs="Consolas"/>
        </w:rPr>
        <w:t>/lsf_data</w:t>
      </w:r>
      <w:r>
        <w:t xml:space="preserve"> on OSS nodes</w:t>
      </w:r>
    </w:p>
    <w:p w14:paraId="57083D0A" w14:textId="74F29D27" w:rsidR="002166D9" w:rsidRDefault="002166D9" w:rsidP="007673D5">
      <w:pPr>
        <w:pStyle w:val="ListNumber"/>
        <w:spacing w:before="280"/>
      </w:pPr>
      <w:r>
        <w:t xml:space="preserve">Check if disks are mounted on the following SAS </w:t>
      </w:r>
      <w:ins w:id="164" w:author="Penny Downey" w:date="2020-05-29T15:54:00Z">
        <w:r w:rsidR="009716E8">
          <w:t>g</w:t>
        </w:r>
      </w:ins>
      <w:del w:id="165" w:author="Penny Downey" w:date="2020-05-29T15:54:00Z">
        <w:r w:rsidDel="009716E8">
          <w:delText>G</w:delText>
        </w:r>
      </w:del>
      <w:r>
        <w:t xml:space="preserve">rid instances by using the </w:t>
      </w:r>
      <w:r>
        <w:rPr>
          <w:rFonts w:ascii="Consolas" w:hAnsi="Consolas" w:cs="Consolas"/>
        </w:rPr>
        <w:t xml:space="preserve">df </w:t>
      </w:r>
      <w:r w:rsidRPr="00F94AF4">
        <w:rPr>
          <w:rFonts w:ascii="Consolas" w:hAnsi="Consolas" w:cs="Consolas"/>
        </w:rPr>
        <w:t>-h</w:t>
      </w:r>
      <w:r>
        <w:t xml:space="preserve"> command.</w:t>
      </w:r>
    </w:p>
    <w:p w14:paraId="721A8AA3" w14:textId="1A83E5A5" w:rsidR="002166D9" w:rsidRDefault="002166D9" w:rsidP="00327F7B">
      <w:pPr>
        <w:pStyle w:val="ListBullet2"/>
      </w:pPr>
      <w:r w:rsidRPr="00F94AF4">
        <w:rPr>
          <w:rFonts w:ascii="Consolas" w:hAnsi="Consolas" w:cs="Consolas"/>
        </w:rPr>
        <w:t>/sas</w:t>
      </w:r>
      <w:r>
        <w:t xml:space="preserve"> on Metadata, mid-tier and SAS </w:t>
      </w:r>
      <w:ins w:id="166" w:author="Penny Downey" w:date="2020-05-29T15:54:00Z">
        <w:r w:rsidR="009716E8">
          <w:t>g</w:t>
        </w:r>
      </w:ins>
      <w:del w:id="167" w:author="Penny Downey" w:date="2020-05-29T15:54:00Z">
        <w:r w:rsidDel="009716E8">
          <w:delText>G</w:delText>
        </w:r>
      </w:del>
      <w:r>
        <w:t>rid nodes</w:t>
      </w:r>
    </w:p>
    <w:p w14:paraId="7F457F87" w14:textId="541DB603" w:rsidR="002166D9" w:rsidRDefault="002166D9" w:rsidP="00327F7B">
      <w:pPr>
        <w:pStyle w:val="ListBullet2"/>
      </w:pPr>
      <w:r w:rsidRPr="00F94AF4">
        <w:rPr>
          <w:rFonts w:ascii="Consolas" w:hAnsi="Consolas" w:cs="Consolas"/>
        </w:rPr>
        <w:t>/saswork</w:t>
      </w:r>
      <w:r>
        <w:t xml:space="preserve"> on SAS </w:t>
      </w:r>
      <w:ins w:id="168" w:author="Penny Downey" w:date="2020-05-29T15:54:00Z">
        <w:r w:rsidR="009716E8">
          <w:t>g</w:t>
        </w:r>
      </w:ins>
      <w:del w:id="169" w:author="Penny Downey" w:date="2020-05-29T15:54:00Z">
        <w:r w:rsidDel="009716E8">
          <w:delText>G</w:delText>
        </w:r>
      </w:del>
      <w:r>
        <w:t>rid nodes</w:t>
      </w:r>
    </w:p>
    <w:p w14:paraId="283A6909" w14:textId="51862C78" w:rsidR="002166D9" w:rsidRPr="00CC0DC5" w:rsidRDefault="002166D9" w:rsidP="0092290A">
      <w:pPr>
        <w:pStyle w:val="ListParagraph"/>
        <w:rPr>
          <w:rFonts w:eastAsiaTheme="majorEastAsia"/>
        </w:rPr>
      </w:pPr>
      <w:r>
        <w:rPr>
          <w:rFonts w:eastAsiaTheme="majorEastAsia"/>
        </w:rPr>
        <w:t xml:space="preserve">The command output should include references to these disks. If it doesn’t, see the </w:t>
      </w:r>
      <w:hyperlink w:anchor="_FAQ" w:history="1">
        <w:r w:rsidRPr="009A0B1F">
          <w:rPr>
            <w:rStyle w:val="Hyperlink"/>
            <w:rFonts w:eastAsiaTheme="majorEastAsia"/>
          </w:rPr>
          <w:t>FAQ</w:t>
        </w:r>
      </w:hyperlink>
      <w:r>
        <w:rPr>
          <w:rFonts w:eastAsiaTheme="majorEastAsia"/>
        </w:rPr>
        <w:t xml:space="preserve"> for </w:t>
      </w:r>
      <w:r w:rsidRPr="00CC0DC5">
        <w:rPr>
          <w:rFonts w:eastAsiaTheme="majorEastAsia"/>
        </w:rPr>
        <w:t>instructions on mounting the disks manually.</w:t>
      </w:r>
    </w:p>
    <w:p w14:paraId="3037E34A" w14:textId="12DC7A4B" w:rsidR="00F53253" w:rsidRPr="00CC0DC5" w:rsidRDefault="00F525FA" w:rsidP="00F53253">
      <w:pPr>
        <w:pStyle w:val="ListNumber"/>
      </w:pPr>
      <w:r>
        <w:t xml:space="preserve">Validate </w:t>
      </w:r>
      <w:r w:rsidR="00CC0DC5">
        <w:t>y</w:t>
      </w:r>
      <w:r>
        <w:t xml:space="preserve">our SAS </w:t>
      </w:r>
      <w:ins w:id="170" w:author="Penny Downey" w:date="2020-05-29T15:54:00Z">
        <w:r w:rsidR="009716E8">
          <w:t>g</w:t>
        </w:r>
      </w:ins>
      <w:del w:id="171" w:author="Penny Downey" w:date="2020-05-29T15:54:00Z">
        <w:r w:rsidDel="009716E8">
          <w:delText>G</w:delText>
        </w:r>
      </w:del>
      <w:r>
        <w:t xml:space="preserve">rid installation </w:t>
      </w:r>
      <w:r w:rsidR="00CC0DC5">
        <w:t xml:space="preserve">by following the instructions on the </w:t>
      </w:r>
      <w:hyperlink r:id="rId56" w:history="1">
        <w:r w:rsidR="00CC0DC5">
          <w:rPr>
            <w:rStyle w:val="Hyperlink"/>
          </w:rPr>
          <w:t>SAS website</w:t>
        </w:r>
      </w:hyperlink>
      <w:r w:rsidR="00137F11">
        <w:rPr>
          <w:rFonts w:ascii="Arial" w:hAnsi="Arial" w:cs="Arial"/>
          <w:color w:val="333333"/>
        </w:rPr>
        <w:t>:</w:t>
      </w:r>
      <w:r w:rsidR="00F53253" w:rsidRPr="00CC0DC5">
        <w:t>.</w:t>
      </w:r>
    </w:p>
    <w:p w14:paraId="79D93BCC" w14:textId="7459C230" w:rsidR="00137F11" w:rsidRPr="00137F11" w:rsidRDefault="00137F11" w:rsidP="00115B61">
      <w:pPr>
        <w:pStyle w:val="ListNumber"/>
        <w:numPr>
          <w:ilvl w:val="0"/>
          <w:numId w:val="16"/>
        </w:numPr>
        <w:rPr>
          <w:rFonts w:ascii="Calibri" w:hAnsi="Calibri" w:cs="Calibri"/>
          <w:color w:val="auto"/>
          <w:sz w:val="22"/>
          <w:szCs w:val="22"/>
        </w:rPr>
      </w:pPr>
      <w:r>
        <w:t>Choose the link for</w:t>
      </w:r>
      <w:r w:rsidRPr="00CC0DC5">
        <w:t xml:space="preserve"> </w:t>
      </w:r>
      <w:hyperlink r:id="rId57" w:history="1">
        <w:r w:rsidRPr="00137F11">
          <w:rPr>
            <w:rStyle w:val="Hyperlink"/>
          </w:rPr>
          <w:t>Program to Verify Grid Environment Setup</w:t>
        </w:r>
      </w:hyperlink>
      <w:r>
        <w:rPr>
          <w:rStyle w:val="Hyperlink"/>
        </w:rPr>
        <w:t>.</w:t>
      </w:r>
    </w:p>
    <w:p w14:paraId="6B1764CC" w14:textId="527BFE57" w:rsidR="00F53253" w:rsidRDefault="00F53253" w:rsidP="00115B61">
      <w:pPr>
        <w:pStyle w:val="ListNumber"/>
        <w:numPr>
          <w:ilvl w:val="0"/>
          <w:numId w:val="16"/>
        </w:numPr>
        <w:rPr>
          <w:rFonts w:ascii="Calibri" w:hAnsi="Calibri" w:cs="Calibri"/>
          <w:color w:val="auto"/>
          <w:sz w:val="22"/>
          <w:szCs w:val="22"/>
        </w:rPr>
      </w:pPr>
      <w:r>
        <w:t>Save the file as gridtest.sas.</w:t>
      </w:r>
    </w:p>
    <w:p w14:paraId="7B82DAEB" w14:textId="727F93AE" w:rsidR="00F53253" w:rsidRDefault="00F53253" w:rsidP="00115B61">
      <w:pPr>
        <w:pStyle w:val="ListNumber"/>
        <w:numPr>
          <w:ilvl w:val="0"/>
          <w:numId w:val="16"/>
        </w:numPr>
      </w:pPr>
      <w:r>
        <w:t>Edit the gridtest.sas file and remove the title at the top as well as the page breaks.</w:t>
      </w:r>
    </w:p>
    <w:p w14:paraId="143B822F" w14:textId="2F4C439F" w:rsidR="00052BAC" w:rsidRPr="00137F11" w:rsidRDefault="00F53253" w:rsidP="00CC0DC5">
      <w:pPr>
        <w:pStyle w:val="ListNumber"/>
        <w:numPr>
          <w:ilvl w:val="0"/>
          <w:numId w:val="16"/>
        </w:numPr>
      </w:pPr>
      <w:r>
        <w:t xml:space="preserve">On </w:t>
      </w:r>
      <w:r w:rsidR="00052BAC">
        <w:t xml:space="preserve">any </w:t>
      </w:r>
      <w:r>
        <w:t xml:space="preserve">SAS </w:t>
      </w:r>
      <w:ins w:id="172" w:author="Penny Downey" w:date="2020-05-29T15:55:00Z">
        <w:r w:rsidR="009716E8">
          <w:t>g</w:t>
        </w:r>
      </w:ins>
      <w:del w:id="173" w:author="Penny Downey" w:date="2020-05-29T15:55:00Z">
        <w:r w:rsidDel="009716E8">
          <w:delText>G</w:delText>
        </w:r>
      </w:del>
      <w:r>
        <w:t xml:space="preserve">rid </w:t>
      </w:r>
      <w:r w:rsidRPr="00137F11">
        <w:t xml:space="preserve">node, </w:t>
      </w:r>
      <w:r w:rsidR="00052BAC" w:rsidRPr="00137F11">
        <w:t>submit the job as a valid SAS Metadata user (for example, sasdemo):</w:t>
      </w:r>
    </w:p>
    <w:p w14:paraId="5F887240" w14:textId="564F8506" w:rsidR="00F53253" w:rsidRPr="00137F11" w:rsidRDefault="00F53253" w:rsidP="00137F11">
      <w:pPr>
        <w:pStyle w:val="CodeSnippet"/>
        <w:rPr>
          <w:rFonts w:ascii="Consolas" w:eastAsiaTheme="minorHAnsi" w:hAnsi="Consolas"/>
          <w:sz w:val="22"/>
        </w:rPr>
      </w:pPr>
      <w:r w:rsidRPr="00137F11">
        <w:rPr>
          <w:rFonts w:ascii="Consolas" w:hAnsi="Consolas"/>
          <w:sz w:val="22"/>
        </w:rPr>
        <w:t xml:space="preserve">sas gridtest.sas </w:t>
      </w:r>
    </w:p>
    <w:p w14:paraId="3493334E" w14:textId="77777777" w:rsidR="00137F11" w:rsidRDefault="00F53253" w:rsidP="00137F11">
      <w:pPr>
        <w:pStyle w:val="ListBullet2"/>
      </w:pPr>
      <w:r>
        <w:t>Check the log file:</w:t>
      </w:r>
    </w:p>
    <w:p w14:paraId="75D01AE2" w14:textId="0D3CD0F0" w:rsidR="00137F11" w:rsidRPr="00137F11" w:rsidRDefault="00F53253" w:rsidP="00137F11">
      <w:pPr>
        <w:pStyle w:val="ListBullet2"/>
        <w:numPr>
          <w:ilvl w:val="1"/>
          <w:numId w:val="26"/>
        </w:numPr>
        <w:ind w:left="1080"/>
      </w:pPr>
      <w:r w:rsidRPr="00137F11">
        <w:t xml:space="preserve">If successful, the log lists the number of grid nodes and </w:t>
      </w:r>
      <w:r w:rsidR="00137F11">
        <w:t xml:space="preserve">reports </w:t>
      </w:r>
      <w:r w:rsidRPr="00137F11">
        <w:t>a call to each node as successful</w:t>
      </w:r>
      <w:r w:rsidR="00137F11">
        <w:t>.</w:t>
      </w:r>
      <w:r w:rsidRPr="00137F11">
        <w:t xml:space="preserve"> </w:t>
      </w:r>
    </w:p>
    <w:p w14:paraId="1093E61B" w14:textId="3053B270" w:rsidR="00F53253" w:rsidRDefault="00F53253" w:rsidP="00137F11">
      <w:pPr>
        <w:pStyle w:val="ListBullet2"/>
        <w:numPr>
          <w:ilvl w:val="1"/>
          <w:numId w:val="26"/>
        </w:numPr>
        <w:ind w:left="1080"/>
      </w:pPr>
      <w:r w:rsidRPr="00137F11">
        <w:t>If unsuccessful,</w:t>
      </w:r>
      <w:r>
        <w:t xml:space="preserve"> the log </w:t>
      </w:r>
      <w:r w:rsidR="00137F11">
        <w:t xml:space="preserve">reports </w:t>
      </w:r>
      <w:r>
        <w:t>“Sign</w:t>
      </w:r>
      <w:r w:rsidR="00F525FA">
        <w:t xml:space="preserve"> </w:t>
      </w:r>
      <w:r>
        <w:t>on fai</w:t>
      </w:r>
      <w:r w:rsidR="00F525FA">
        <w:t>l</w:t>
      </w:r>
      <w:r>
        <w:t>ed to node X” or “grid not enabled</w:t>
      </w:r>
      <w:r w:rsidR="00137F11">
        <w:t>.</w:t>
      </w:r>
      <w:r>
        <w:t>”</w:t>
      </w:r>
    </w:p>
    <w:p w14:paraId="5CB8D82F" w14:textId="417BA3A3" w:rsidR="00052BAC" w:rsidRDefault="00052BAC" w:rsidP="00091602">
      <w:pPr>
        <w:pStyle w:val="Heading3"/>
        <w:spacing w:before="400"/>
      </w:pPr>
      <w:bookmarkStart w:id="174" w:name="_Toc533164295"/>
      <w:r>
        <w:t xml:space="preserve">Step 6. </w:t>
      </w:r>
      <w:r w:rsidR="00CE6C92">
        <w:t xml:space="preserve">Run </w:t>
      </w:r>
      <w:r>
        <w:t>SAS Post</w:t>
      </w:r>
      <w:r w:rsidR="00CE6C92">
        <w:t>-D</w:t>
      </w:r>
      <w:r>
        <w:t>eployment Scripts</w:t>
      </w:r>
      <w:bookmarkEnd w:id="174"/>
    </w:p>
    <w:p w14:paraId="6E2440D3" w14:textId="4FF220B9" w:rsidR="00052BAC" w:rsidRDefault="00052BAC" w:rsidP="00091602">
      <w:pPr>
        <w:spacing w:after="140"/>
      </w:pPr>
      <w:r>
        <w:t>To save on costs, use the utility scripts to stop</w:t>
      </w:r>
      <w:r w:rsidR="00137F11">
        <w:t xml:space="preserve"> or start EC2</w:t>
      </w:r>
      <w:r>
        <w:t xml:space="preserve"> instances on nights or weekends. The </w:t>
      </w:r>
      <w:r w:rsidR="00137F11">
        <w:t xml:space="preserve">following </w:t>
      </w:r>
      <w:r>
        <w:t xml:space="preserve">utility scripts are in the /tmp directory of the Linux bastion host. </w:t>
      </w:r>
    </w:p>
    <w:p w14:paraId="65C76802" w14:textId="1BCB0354" w:rsidR="00052BAC" w:rsidRDefault="00052BAC" w:rsidP="00137F11">
      <w:pPr>
        <w:pStyle w:val="ListBullet"/>
      </w:pPr>
      <w:r>
        <w:t>stop_instances.sh</w:t>
      </w:r>
      <w:r w:rsidR="00137F11">
        <w:t xml:space="preserve"> –</w:t>
      </w:r>
      <w:r>
        <w:t xml:space="preserve"> </w:t>
      </w:r>
      <w:r w:rsidR="00137F11">
        <w:t>This script</w:t>
      </w:r>
      <w:r>
        <w:t xml:space="preserve"> will shut down the Lustre and SAS </w:t>
      </w:r>
      <w:ins w:id="175" w:author="Penny Downey" w:date="2020-05-29T15:55:00Z">
        <w:r w:rsidR="009716E8">
          <w:t>g</w:t>
        </w:r>
      </w:ins>
      <w:del w:id="176" w:author="Penny Downey" w:date="2020-05-29T15:55:00Z">
        <w:r w:rsidDel="009716E8">
          <w:delText>G</w:delText>
        </w:r>
      </w:del>
      <w:r>
        <w:t>rid nodes.  The R</w:t>
      </w:r>
      <w:r w:rsidR="00137F11">
        <w:t xml:space="preserve">emote </w:t>
      </w:r>
      <w:r>
        <w:t>D</w:t>
      </w:r>
      <w:r w:rsidR="00137F11">
        <w:t xml:space="preserve">esktop </w:t>
      </w:r>
      <w:r>
        <w:t>G</w:t>
      </w:r>
      <w:r w:rsidR="00137F11">
        <w:t>ateway</w:t>
      </w:r>
      <w:r>
        <w:t xml:space="preserve"> and Linux </w:t>
      </w:r>
      <w:r w:rsidR="00137F11">
        <w:t>b</w:t>
      </w:r>
      <w:r>
        <w:t xml:space="preserve">astion host </w:t>
      </w:r>
      <w:r w:rsidR="00137F11">
        <w:t xml:space="preserve">instances </w:t>
      </w:r>
      <w:r>
        <w:t>will remain up and running.</w:t>
      </w:r>
    </w:p>
    <w:p w14:paraId="2DEDFC5B" w14:textId="2E471E9B" w:rsidR="00052BAC" w:rsidRDefault="00052BAC" w:rsidP="00D174AE">
      <w:pPr>
        <w:pStyle w:val="ListBullet"/>
        <w:spacing w:after="400"/>
      </w:pPr>
      <w:r>
        <w:t xml:space="preserve">start_instances.sh </w:t>
      </w:r>
      <w:r w:rsidR="00137F11">
        <w:t>–</w:t>
      </w:r>
      <w:r>
        <w:t xml:space="preserve"> </w:t>
      </w:r>
      <w:r w:rsidR="00137F11">
        <w:t>This</w:t>
      </w:r>
      <w:r>
        <w:t xml:space="preserve"> script will start up the instances in the correct order, along with the </w:t>
      </w:r>
      <w:r w:rsidR="00137F11">
        <w:t xml:space="preserve">Lustre </w:t>
      </w:r>
      <w:r>
        <w:t>and SAS services.</w:t>
      </w:r>
    </w:p>
    <w:p w14:paraId="762538DC" w14:textId="604AA961" w:rsidR="00D2297A" w:rsidRDefault="00D2297A" w:rsidP="00D2297A">
      <w:pPr>
        <w:pStyle w:val="Heading2"/>
        <w:spacing w:after="100"/>
      </w:pPr>
      <w:bookmarkStart w:id="177" w:name="_Step_4._Obtain"/>
      <w:bookmarkStart w:id="178" w:name="_Step_5._Obtain"/>
      <w:bookmarkStart w:id="179" w:name="_FAQ"/>
      <w:bookmarkStart w:id="180" w:name="_Toc533164296"/>
      <w:bookmarkStart w:id="181" w:name="_Toc482415232"/>
      <w:bookmarkEnd w:id="163"/>
      <w:bookmarkEnd w:id="177"/>
      <w:bookmarkEnd w:id="178"/>
      <w:bookmarkEnd w:id="179"/>
      <w:r>
        <w:t>FAQ</w:t>
      </w:r>
      <w:bookmarkEnd w:id="180"/>
    </w:p>
    <w:p w14:paraId="0D033E72" w14:textId="08F16D7F" w:rsidR="00D2297A" w:rsidRPr="008F367B" w:rsidRDefault="00D2297A" w:rsidP="00D2297A">
      <w:pPr>
        <w:spacing w:after="140"/>
      </w:pPr>
      <w:r w:rsidRPr="008F367B">
        <w:rPr>
          <w:b/>
          <w:color w:val="F79646" w:themeColor="accent6"/>
        </w:rPr>
        <w:t>Q.</w:t>
      </w:r>
      <w:r>
        <w:t xml:space="preserve"> I encountered a CREATE_FAILED error when I launched the Quick Start. </w:t>
      </w:r>
    </w:p>
    <w:p w14:paraId="507F4BE4" w14:textId="77777777" w:rsidR="00D2297A" w:rsidRDefault="00D2297A" w:rsidP="00D2297A">
      <w:pPr>
        <w:pStyle w:val="Body"/>
      </w:pPr>
      <w:r w:rsidRPr="008F367B">
        <w:rPr>
          <w:b/>
          <w:color w:val="F79646" w:themeColor="accent6"/>
        </w:rPr>
        <w:t>A.</w:t>
      </w:r>
      <w:r w:rsidRPr="008F367B">
        <w:rPr>
          <w:color w:val="F79646" w:themeColor="accent6"/>
        </w:rPr>
        <w:t xml:space="preserve"> </w:t>
      </w:r>
      <w:r>
        <w:t xml:space="preserve">If AWS CloudFormation fails to create the stack, we recommend that you relaunch the template with </w:t>
      </w:r>
      <w:r w:rsidRPr="006535E0">
        <w:rPr>
          <w:b/>
        </w:rPr>
        <w:t>Rollback on failure</w:t>
      </w:r>
      <w:r>
        <w:t xml:space="preserve"> set to </w:t>
      </w:r>
      <w:r w:rsidRPr="00795C7E">
        <w:rPr>
          <w:b/>
        </w:rPr>
        <w:t>No</w:t>
      </w:r>
      <w:r>
        <w:t xml:space="preserve">. (This setting is under </w:t>
      </w:r>
      <w:r w:rsidRPr="00795C7E">
        <w:rPr>
          <w:b/>
        </w:rPr>
        <w:t>Advanced</w:t>
      </w:r>
      <w:r>
        <w:t xml:space="preserve"> in the AWS CloudFormation console, </w:t>
      </w:r>
      <w:r w:rsidRPr="00795C7E">
        <w:rPr>
          <w:b/>
        </w:rPr>
        <w:t>Options</w:t>
      </w:r>
      <w:r>
        <w:t xml:space="preserve"> page.) With this setting, the stack’s state will be retained and the instance will be left running, so </w:t>
      </w:r>
      <w:r w:rsidRPr="00CD7FFC">
        <w:t>you can troubleshoot</w:t>
      </w:r>
      <w:r>
        <w:t xml:space="preserve"> the issue. (You'll want to look at the log files in </w:t>
      </w:r>
      <w:r w:rsidRPr="00091602">
        <w:rPr>
          <w:rStyle w:val="HTMLCode"/>
          <w:rFonts w:ascii="Consolas" w:eastAsiaTheme="majorEastAsia" w:hAnsi="Consolas"/>
        </w:rPr>
        <w:t>%ProgramFiles%\Amazon\EC2ConfigService</w:t>
      </w:r>
      <w:r>
        <w:t xml:space="preserve"> and </w:t>
      </w:r>
      <w:r w:rsidRPr="00091602">
        <w:rPr>
          <w:rStyle w:val="HTMLCode"/>
          <w:rFonts w:ascii="Consolas" w:eastAsiaTheme="majorEastAsia" w:hAnsi="Consolas"/>
        </w:rPr>
        <w:t>C:\cfn\log</w:t>
      </w:r>
      <w:r>
        <w:t>.)</w:t>
      </w:r>
    </w:p>
    <w:p w14:paraId="3E8F57AC" w14:textId="77777777" w:rsidR="00D2297A" w:rsidRDefault="00D2297A" w:rsidP="00D2297A">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1C234644" w14:textId="5D56952E" w:rsidR="00D2297A" w:rsidRDefault="00D2297A" w:rsidP="00D2297A">
      <w:pPr>
        <w:spacing w:before="280" w:after="400"/>
      </w:pPr>
      <w:r>
        <w:t xml:space="preserve">For additional information, see </w:t>
      </w:r>
      <w:hyperlink r:id="rId58" w:history="1">
        <w:r w:rsidRPr="00E50DE4">
          <w:rPr>
            <w:rStyle w:val="Hyperlink"/>
            <w:rFonts w:cs="Arial"/>
          </w:rPr>
          <w:t>Troubleshooting AWS CloudFormation</w:t>
        </w:r>
      </w:hyperlink>
      <w:r>
        <w:t xml:space="preserve"> on the AWS website. </w:t>
      </w:r>
    </w:p>
    <w:p w14:paraId="104B5DF2" w14:textId="77777777" w:rsidR="00D2297A" w:rsidRPr="008F367B" w:rsidRDefault="00D2297A" w:rsidP="00D2297A">
      <w:pPr>
        <w:spacing w:after="140"/>
      </w:pPr>
      <w:r w:rsidRPr="008F367B">
        <w:rPr>
          <w:b/>
          <w:color w:val="F79646" w:themeColor="accent6"/>
        </w:rPr>
        <w:t>Q.</w:t>
      </w:r>
      <w:r>
        <w:t xml:space="preserve"> I encountered a size limitation error when I deployed the AWS Cloudformation templates.</w:t>
      </w:r>
    </w:p>
    <w:p w14:paraId="365FCC14" w14:textId="4FFEF471" w:rsidR="00D2297A" w:rsidRDefault="00D2297A" w:rsidP="00D2297A">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9" w:history="1">
        <w:r w:rsidRPr="00BA09F6">
          <w:rPr>
            <w:rStyle w:val="Hyperlink"/>
          </w:rPr>
          <w:t>AWS documentation</w:t>
        </w:r>
      </w:hyperlink>
      <w:r>
        <w:t>.</w:t>
      </w:r>
    </w:p>
    <w:p w14:paraId="2C2B73D5" w14:textId="77777777" w:rsidR="00784EBC" w:rsidRDefault="00784EBC" w:rsidP="00D4176A">
      <w:pPr>
        <w:pStyle w:val="CommentText"/>
        <w:spacing w:after="140"/>
      </w:pPr>
      <w:r w:rsidRPr="007673D5">
        <w:rPr>
          <w:b/>
          <w:color w:val="F79646" w:themeColor="accent6"/>
          <w:sz w:val="24"/>
          <w:szCs w:val="24"/>
        </w:rPr>
        <w:t>Q.</w:t>
      </w:r>
      <w:r>
        <w:t xml:space="preserve"> </w:t>
      </w:r>
      <w:r w:rsidRPr="007673D5">
        <w:rPr>
          <w:sz w:val="24"/>
          <w:szCs w:val="24"/>
        </w:rPr>
        <w:t xml:space="preserve">I can’t find disk references in the output provided by the </w:t>
      </w:r>
      <w:r w:rsidRPr="007673D5">
        <w:rPr>
          <w:rFonts w:ascii="Consolas" w:hAnsi="Consolas" w:cs="Consolas"/>
          <w:sz w:val="24"/>
          <w:szCs w:val="24"/>
        </w:rPr>
        <w:t>df –h</w:t>
      </w:r>
      <w:r w:rsidRPr="007673D5">
        <w:rPr>
          <w:sz w:val="24"/>
          <w:szCs w:val="24"/>
        </w:rPr>
        <w:t xml:space="preserve"> command. How can I mount these disks?</w:t>
      </w:r>
    </w:p>
    <w:p w14:paraId="0BE7A976" w14:textId="7A6E2F0A" w:rsidR="002E0560" w:rsidRPr="007673D5" w:rsidRDefault="002E0560" w:rsidP="002E0560">
      <w:pPr>
        <w:pStyle w:val="CommentText"/>
        <w:rPr>
          <w:sz w:val="24"/>
          <w:szCs w:val="24"/>
        </w:rPr>
      </w:pPr>
      <w:r w:rsidRPr="007673D5">
        <w:rPr>
          <w:b/>
          <w:color w:val="F79646" w:themeColor="accent6"/>
          <w:sz w:val="24"/>
          <w:szCs w:val="24"/>
        </w:rPr>
        <w:t>A.</w:t>
      </w:r>
      <w:r w:rsidRPr="008F367B">
        <w:rPr>
          <w:color w:val="F79646" w:themeColor="accent6"/>
        </w:rPr>
        <w:t xml:space="preserve"> </w:t>
      </w:r>
      <w:r>
        <w:rPr>
          <w:color w:val="F79646" w:themeColor="accent6"/>
        </w:rPr>
        <w:t xml:space="preserve"> </w:t>
      </w:r>
      <w:r w:rsidRPr="007673D5">
        <w:rPr>
          <w:sz w:val="24"/>
          <w:szCs w:val="24"/>
        </w:rPr>
        <w:t>You can mount the disks manually.</w:t>
      </w:r>
    </w:p>
    <w:p w14:paraId="111DFF1C" w14:textId="3A72E6FB" w:rsidR="002E0560" w:rsidRDefault="002E0560" w:rsidP="007673D5">
      <w:pPr>
        <w:pStyle w:val="ListBullet"/>
        <w:rPr>
          <w:rFonts w:ascii="Calibri" w:hAnsi="Calibri"/>
          <w:color w:val="auto"/>
          <w:kern w:val="0"/>
        </w:rPr>
      </w:pPr>
      <w:r>
        <w:t xml:space="preserve">For </w:t>
      </w:r>
      <w:r w:rsidRPr="00D4176A">
        <w:rPr>
          <w:rFonts w:ascii="Consolas" w:hAnsi="Consolas" w:cs="Consolas"/>
        </w:rPr>
        <w:t>/lsf_config</w:t>
      </w:r>
      <w:r>
        <w:t xml:space="preserve">, make sure that </w:t>
      </w:r>
      <w:r w:rsidRPr="004E4AEF">
        <w:rPr>
          <w:rFonts w:ascii="Consolas" w:hAnsi="Consolas" w:cs="Consolas"/>
        </w:rPr>
        <w:t>/lsf_config</w:t>
      </w:r>
      <w:r>
        <w:t xml:space="preserve"> is mounted on the MGT node, and run the following command in the MDT </w:t>
      </w:r>
      <w:r w:rsidR="007673D5">
        <w:t>node to mount the disk manually:</w:t>
      </w:r>
    </w:p>
    <w:p w14:paraId="46D0A233" w14:textId="3E36E230" w:rsidR="002E0560" w:rsidRPr="004E4AEF" w:rsidRDefault="002E0560" w:rsidP="002E0560">
      <w:pPr>
        <w:pStyle w:val="CodeSnippet"/>
        <w:rPr>
          <w:rFonts w:ascii="Consolas" w:hAnsi="Consolas" w:cs="Consolas"/>
        </w:rPr>
      </w:pPr>
      <w:r w:rsidRPr="004E4AEF">
        <w:rPr>
          <w:rFonts w:ascii="Consolas" w:hAnsi="Consolas" w:cs="Consolas"/>
        </w:rPr>
        <w:t># mount /lsf_config</w:t>
      </w:r>
    </w:p>
    <w:p w14:paraId="37688BBA" w14:textId="03759AB1" w:rsidR="002E0560" w:rsidRDefault="002E0560" w:rsidP="007673D5">
      <w:pPr>
        <w:pStyle w:val="ListBullet"/>
        <w:rPr>
          <w:rFonts w:ascii="Calibri" w:hAnsi="Calibri"/>
          <w:color w:val="auto"/>
          <w:kern w:val="0"/>
        </w:rPr>
      </w:pPr>
      <w:r>
        <w:t xml:space="preserve">For </w:t>
      </w:r>
      <w:r w:rsidRPr="00D4176A">
        <w:rPr>
          <w:rFonts w:ascii="Consolas" w:hAnsi="Consolas" w:cs="Consolas"/>
        </w:rPr>
        <w:t>/lsf_data</w:t>
      </w:r>
      <w:r>
        <w:t xml:space="preserve">, make sure that </w:t>
      </w:r>
      <w:r w:rsidRPr="004E4AEF">
        <w:rPr>
          <w:rFonts w:ascii="Consolas" w:hAnsi="Consolas" w:cs="Consolas"/>
        </w:rPr>
        <w:t>/lsf_config</w:t>
      </w:r>
      <w:r>
        <w:t xml:space="preserve"> is mounted on the MGT and MDT nodes, and run the following command in any of the OSS nodes to mount the disk manually:</w:t>
      </w:r>
    </w:p>
    <w:p w14:paraId="40C52F0B" w14:textId="1912CD11" w:rsidR="002E0560" w:rsidRPr="004E4AEF" w:rsidRDefault="002E0560" w:rsidP="002E0560">
      <w:pPr>
        <w:pStyle w:val="CodeSnippet"/>
        <w:rPr>
          <w:rFonts w:ascii="Consolas" w:hAnsi="Consolas" w:cs="Consolas"/>
        </w:rPr>
      </w:pPr>
      <w:r w:rsidRPr="004E4AEF">
        <w:rPr>
          <w:rFonts w:ascii="Consolas" w:hAnsi="Consolas" w:cs="Consolas"/>
        </w:rPr>
        <w:t># mount /lsf_data</w:t>
      </w:r>
    </w:p>
    <w:p w14:paraId="4E4AE53B" w14:textId="1972E344" w:rsidR="002E0560" w:rsidRDefault="002E0560" w:rsidP="007673D5">
      <w:pPr>
        <w:pStyle w:val="ListBullet"/>
        <w:rPr>
          <w:rFonts w:ascii="Calibri" w:hAnsi="Calibri"/>
          <w:color w:val="auto"/>
          <w:kern w:val="0"/>
        </w:rPr>
      </w:pPr>
      <w:r>
        <w:t xml:space="preserve">For </w:t>
      </w:r>
      <w:r w:rsidRPr="00D4176A">
        <w:rPr>
          <w:rFonts w:ascii="Consolas" w:hAnsi="Consolas" w:cs="Consolas"/>
        </w:rPr>
        <w:t>/sas</w:t>
      </w:r>
      <w:r>
        <w:t xml:space="preserve">, make sure that </w:t>
      </w:r>
      <w:r w:rsidRPr="004E4AEF">
        <w:rPr>
          <w:rFonts w:ascii="Consolas" w:hAnsi="Consolas" w:cs="Consolas"/>
        </w:rPr>
        <w:t>/lsf_config</w:t>
      </w:r>
      <w:r>
        <w:t xml:space="preserve"> and </w:t>
      </w:r>
      <w:r w:rsidRPr="004E4AEF">
        <w:rPr>
          <w:rFonts w:ascii="Consolas" w:hAnsi="Consolas" w:cs="Consolas"/>
        </w:rPr>
        <w:t>/lsf_data</w:t>
      </w:r>
      <w:r>
        <w:t xml:space="preserve"> are mounted on the MGT/MDT and OSS nodes, respectively. Run this command to mount </w:t>
      </w:r>
      <w:r w:rsidRPr="004E4AEF">
        <w:rPr>
          <w:rFonts w:ascii="Consolas" w:hAnsi="Consolas" w:cs="Consolas"/>
        </w:rPr>
        <w:t>/sas</w:t>
      </w:r>
      <w:r>
        <w:t>:</w:t>
      </w:r>
    </w:p>
    <w:p w14:paraId="2A48DB15" w14:textId="77777777" w:rsidR="002E0560" w:rsidRPr="004E4AEF" w:rsidRDefault="002E0560" w:rsidP="002E0560">
      <w:pPr>
        <w:pStyle w:val="CodeSnippet"/>
        <w:rPr>
          <w:rFonts w:ascii="Consolas" w:hAnsi="Consolas" w:cs="Consolas"/>
        </w:rPr>
      </w:pPr>
      <w:r w:rsidRPr="004E4AEF">
        <w:rPr>
          <w:rFonts w:ascii="Consolas" w:hAnsi="Consolas" w:cs="Consolas"/>
        </w:rPr>
        <w:t># /usr/local/bin/lustre_mount</w:t>
      </w:r>
    </w:p>
    <w:p w14:paraId="48097584" w14:textId="77777777" w:rsidR="002E0560" w:rsidRDefault="002E0560" w:rsidP="0092290A">
      <w:pPr>
        <w:pStyle w:val="ListParagraph"/>
      </w:pPr>
      <w:r>
        <w:t>This will mount the Lustre file system.</w:t>
      </w:r>
    </w:p>
    <w:p w14:paraId="07A1080F" w14:textId="3499980A" w:rsidR="002E0560" w:rsidRDefault="002E0560" w:rsidP="007673D5">
      <w:pPr>
        <w:pStyle w:val="ListBullet"/>
        <w:rPr>
          <w:rFonts w:ascii="Calibri" w:hAnsi="Calibri"/>
          <w:color w:val="auto"/>
          <w:kern w:val="0"/>
        </w:rPr>
      </w:pPr>
      <w:r>
        <w:t xml:space="preserve">For </w:t>
      </w:r>
      <w:r w:rsidRPr="00D4176A">
        <w:rPr>
          <w:rFonts w:ascii="Consolas" w:hAnsi="Consolas" w:cs="Consolas"/>
        </w:rPr>
        <w:t>/saswork</w:t>
      </w:r>
      <w:r>
        <w:t xml:space="preserve">, check if </w:t>
      </w:r>
      <w:r w:rsidRPr="004E4AEF">
        <w:rPr>
          <w:rFonts w:ascii="Consolas" w:hAnsi="Consolas" w:cs="Consolas"/>
        </w:rPr>
        <w:t>/dev/md0</w:t>
      </w:r>
      <w:r>
        <w:t xml:space="preserve"> is configured properly </w:t>
      </w:r>
      <w:r w:rsidR="00E47223">
        <w:t xml:space="preserve">by </w:t>
      </w:r>
      <w:r>
        <w:t>using</w:t>
      </w:r>
      <w:r w:rsidR="00E47223">
        <w:t xml:space="preserve"> the command</w:t>
      </w:r>
      <w:r w:rsidR="00E47223">
        <w:br/>
      </w:r>
      <w:r>
        <w:t xml:space="preserve"> </w:t>
      </w:r>
      <w:r w:rsidR="00D4176A">
        <w:rPr>
          <w:rFonts w:ascii="Consolas" w:hAnsi="Consolas" w:cs="Consolas"/>
        </w:rPr>
        <w:t>disk "</w:t>
      </w:r>
      <w:r w:rsidRPr="007673D5">
        <w:rPr>
          <w:rFonts w:ascii="Consolas" w:hAnsi="Consolas" w:cs="Consolas"/>
        </w:rPr>
        <w:t>/dev/xvd[b-i]</w:t>
      </w:r>
      <w:r w:rsidR="00D4176A">
        <w:rPr>
          <w:rFonts w:ascii="Consolas" w:hAnsi="Consolas" w:cs="Consolas"/>
        </w:rPr>
        <w:t>"</w:t>
      </w:r>
      <w:r>
        <w:t xml:space="preserve">. Run one of these commands to mount </w:t>
      </w:r>
      <w:r w:rsidRPr="004E4AEF">
        <w:rPr>
          <w:rFonts w:ascii="Consolas" w:hAnsi="Consolas" w:cs="Consolas"/>
        </w:rPr>
        <w:t>/dev/md0</w:t>
      </w:r>
      <w:r>
        <w:t xml:space="preserve"> on </w:t>
      </w:r>
      <w:r w:rsidRPr="004E4AEF">
        <w:rPr>
          <w:rFonts w:ascii="Consolas" w:hAnsi="Consolas" w:cs="Consolas"/>
        </w:rPr>
        <w:t>/saswork</w:t>
      </w:r>
      <w:r>
        <w:t>:</w:t>
      </w:r>
    </w:p>
    <w:p w14:paraId="47BED109" w14:textId="77777777" w:rsidR="002E0560" w:rsidRPr="004E4AEF" w:rsidRDefault="002E0560" w:rsidP="002E0560">
      <w:pPr>
        <w:pStyle w:val="CodeSnippet"/>
        <w:rPr>
          <w:rFonts w:ascii="Consolas" w:hAnsi="Consolas" w:cs="Consolas"/>
        </w:rPr>
      </w:pPr>
      <w:r w:rsidRPr="004E4AEF">
        <w:rPr>
          <w:rFonts w:ascii="Consolas" w:hAnsi="Consolas" w:cs="Consolas"/>
        </w:rPr>
        <w:t># mount /saswork</w:t>
      </w:r>
    </w:p>
    <w:p w14:paraId="7E6618D6" w14:textId="119955B8" w:rsidR="002E0560" w:rsidRDefault="007673D5" w:rsidP="0092290A">
      <w:pPr>
        <w:pStyle w:val="ListParagraph"/>
      </w:pPr>
      <w:r>
        <w:t> </w:t>
      </w:r>
      <w:r w:rsidR="002E0560">
        <w:t>or:</w:t>
      </w:r>
    </w:p>
    <w:p w14:paraId="2DD3D064" w14:textId="77777777" w:rsidR="002E0560" w:rsidRPr="004E4AEF" w:rsidRDefault="002E0560" w:rsidP="002E0560">
      <w:pPr>
        <w:pStyle w:val="CodeSnippet"/>
        <w:rPr>
          <w:rFonts w:ascii="Consolas" w:hAnsi="Consolas" w:cs="Consolas"/>
        </w:rPr>
      </w:pPr>
      <w:r w:rsidRPr="004E4AEF">
        <w:rPr>
          <w:rFonts w:ascii="Consolas" w:hAnsi="Consolas" w:cs="Consolas"/>
        </w:rPr>
        <w:t># mount /dev/md0 /saswork</w:t>
      </w:r>
    </w:p>
    <w:p w14:paraId="431FE6CE" w14:textId="564B7BD1" w:rsidR="0003646B" w:rsidRPr="008F367B" w:rsidRDefault="0003646B" w:rsidP="002F0A86">
      <w:pPr>
        <w:keepNext/>
        <w:spacing w:before="280" w:after="140"/>
      </w:pPr>
      <w:bookmarkStart w:id="182" w:name="failover"/>
      <w:bookmarkEnd w:id="182"/>
      <w:r w:rsidRPr="008F367B">
        <w:rPr>
          <w:b/>
          <w:color w:val="F79646" w:themeColor="accent6"/>
        </w:rPr>
        <w:t>Q.</w:t>
      </w:r>
      <w:r>
        <w:t xml:space="preserve"> </w:t>
      </w:r>
      <w:r w:rsidR="000434B8">
        <w:t xml:space="preserve">What should I do if my SAS </w:t>
      </w:r>
      <w:ins w:id="183" w:author="Penny Downey" w:date="2020-05-29T15:55:00Z">
        <w:r w:rsidR="009716E8">
          <w:t>g</w:t>
        </w:r>
      </w:ins>
      <w:del w:id="184" w:author="Penny Downey" w:date="2020-05-29T15:55:00Z">
        <w:r w:rsidR="000434B8" w:rsidDel="009716E8">
          <w:delText>G</w:delText>
        </w:r>
      </w:del>
      <w:r w:rsidR="000434B8">
        <w:t xml:space="preserve">rid instances fail? </w:t>
      </w:r>
    </w:p>
    <w:p w14:paraId="39E64C12" w14:textId="47994F29" w:rsidR="0003646B" w:rsidRDefault="0003646B" w:rsidP="0003646B">
      <w:pPr>
        <w:spacing w:after="400"/>
      </w:pPr>
      <w:r w:rsidRPr="008F367B">
        <w:rPr>
          <w:b/>
          <w:color w:val="F79646" w:themeColor="accent6"/>
        </w:rPr>
        <w:t>A.</w:t>
      </w:r>
      <w:r w:rsidRPr="008F367B">
        <w:rPr>
          <w:color w:val="F79646" w:themeColor="accent6"/>
        </w:rPr>
        <w:t xml:space="preserve"> </w:t>
      </w:r>
      <w:r w:rsidR="000434B8">
        <w:t xml:space="preserve">The Quick Start automatically sets up a VPC with two Availability Zones, but </w:t>
      </w:r>
      <w:r w:rsidR="004B7C1B">
        <w:t xml:space="preserve">it </w:t>
      </w:r>
      <w:r w:rsidR="000434B8">
        <w:t xml:space="preserve">deploys SAS </w:t>
      </w:r>
      <w:ins w:id="185" w:author="Penny Downey" w:date="2020-05-29T15:55:00Z">
        <w:r w:rsidR="009716E8">
          <w:t>g</w:t>
        </w:r>
      </w:ins>
      <w:del w:id="186" w:author="Penny Downey" w:date="2020-05-29T15:55:00Z">
        <w:r w:rsidR="000434B8" w:rsidDel="009716E8">
          <w:delText>G</w:delText>
        </w:r>
      </w:del>
      <w:r w:rsidR="000434B8">
        <w:t xml:space="preserve">rid instances into only one of these zones. In the case of a disruption or failure, you can use the </w:t>
      </w:r>
      <w:hyperlink r:id="rId60" w:history="1">
        <w:r w:rsidR="000434B8" w:rsidRPr="000434B8">
          <w:rPr>
            <w:rStyle w:val="Hyperlink"/>
          </w:rPr>
          <w:t>Quick Start workload template</w:t>
        </w:r>
      </w:hyperlink>
      <w:r w:rsidR="000434B8">
        <w:t xml:space="preserve"> to deploy the SAS </w:t>
      </w:r>
      <w:ins w:id="187" w:author="Penny Downey" w:date="2020-05-29T15:55:00Z">
        <w:r w:rsidR="009716E8">
          <w:t>g</w:t>
        </w:r>
      </w:ins>
      <w:del w:id="188" w:author="Penny Downey" w:date="2020-05-29T15:55:00Z">
        <w:r w:rsidR="000434B8" w:rsidDel="009716E8">
          <w:delText>G</w:delText>
        </w:r>
      </w:del>
      <w:r w:rsidR="000434B8">
        <w:t xml:space="preserve">rid and Lustre components into private subnets in the second Availability Zone, and restore the application data and metadata using backups. Alternatively, you can set up a separate, parallel VPC environment using the </w:t>
      </w:r>
      <w:hyperlink r:id="rId61" w:history="1">
        <w:r w:rsidR="000434B8" w:rsidRPr="000434B8">
          <w:rPr>
            <w:rStyle w:val="Hyperlink"/>
          </w:rPr>
          <w:t>Quick Start master template</w:t>
        </w:r>
      </w:hyperlink>
      <w:r w:rsidR="000434B8">
        <w:t>, and keep it on standby in case of a failure.</w:t>
      </w:r>
    </w:p>
    <w:p w14:paraId="4A3D7599" w14:textId="796DE3E4" w:rsidR="00CE2126" w:rsidRDefault="00CE2126" w:rsidP="00E008AB">
      <w:pPr>
        <w:spacing w:after="140"/>
      </w:pPr>
      <w:r w:rsidRPr="00E008AB">
        <w:rPr>
          <w:b/>
          <w:color w:val="F79646" w:themeColor="accent6"/>
        </w:rPr>
        <w:t>Q.</w:t>
      </w:r>
      <w:r>
        <w:t xml:space="preserve"> What should I do if my </w:t>
      </w:r>
      <w:r w:rsidR="00E008AB">
        <w:t xml:space="preserve">CloudFormation </w:t>
      </w:r>
      <w:r>
        <w:t>stack fails with the error, “Your stack already exists”?</w:t>
      </w:r>
    </w:p>
    <w:p w14:paraId="5BFFAD46" w14:textId="282F5F06" w:rsidR="00CE2126" w:rsidRDefault="00CE2126" w:rsidP="00E008AB">
      <w:r w:rsidRPr="00E008AB">
        <w:rPr>
          <w:b/>
          <w:color w:val="F79646" w:themeColor="accent6"/>
        </w:rPr>
        <w:t>A.</w:t>
      </w:r>
      <w:r>
        <w:t xml:space="preserve"> You cannot have more than one stack with </w:t>
      </w:r>
      <w:r w:rsidR="00E008AB">
        <w:t xml:space="preserve">the </w:t>
      </w:r>
      <w:r>
        <w:t xml:space="preserve">same name in </w:t>
      </w:r>
      <w:r w:rsidR="00E008AB">
        <w:t>the same AWS R</w:t>
      </w:r>
      <w:r>
        <w:t xml:space="preserve">egion. If you stack fails for some </w:t>
      </w:r>
      <w:r w:rsidR="00052BAC">
        <w:t>reason,</w:t>
      </w:r>
      <w:r>
        <w:t xml:space="preserve"> please delete the failed stack and then </w:t>
      </w:r>
      <w:r w:rsidR="00E008AB">
        <w:t>deploy the Quick Start again</w:t>
      </w:r>
      <w:r>
        <w:t>.</w:t>
      </w:r>
      <w:r w:rsidR="00052BAC">
        <w:t xml:space="preserve"> </w:t>
      </w:r>
    </w:p>
    <w:p w14:paraId="613CE8CF" w14:textId="5FC94C85" w:rsidR="00052BAC" w:rsidRDefault="00E008AB" w:rsidP="0003646B">
      <w:pPr>
        <w:spacing w:after="400"/>
      </w:pPr>
      <w:r>
        <w:t xml:space="preserve">Make sure to </w:t>
      </w:r>
      <w:r w:rsidR="00036D75">
        <w:t>delete any failed stacks in a</w:t>
      </w:r>
      <w:r>
        <w:t>n AWS</w:t>
      </w:r>
      <w:r w:rsidR="00036D75">
        <w:t xml:space="preserve"> </w:t>
      </w:r>
      <w:r w:rsidR="00A15E76">
        <w:t>R</w:t>
      </w:r>
      <w:r w:rsidR="00036D75">
        <w:t xml:space="preserve">egion before </w:t>
      </w:r>
      <w:r>
        <w:t>re-deploying the</w:t>
      </w:r>
      <w:r w:rsidR="00036D75">
        <w:t xml:space="preserve"> Quick Start</w:t>
      </w:r>
      <w:r w:rsidR="00D93411">
        <w:t>.</w:t>
      </w:r>
    </w:p>
    <w:p w14:paraId="2E1F1247" w14:textId="427A2BBE" w:rsidR="00AE2FE8" w:rsidRDefault="00AE2FE8" w:rsidP="00742261">
      <w:pPr>
        <w:pStyle w:val="Heading2"/>
        <w:spacing w:after="100"/>
      </w:pPr>
      <w:bookmarkStart w:id="189" w:name="_Toc533164297"/>
      <w:bookmarkEnd w:id="181"/>
      <w:r>
        <w:t>Additional Resources</w:t>
      </w:r>
      <w:bookmarkEnd w:id="189"/>
    </w:p>
    <w:p w14:paraId="45344728" w14:textId="77777777" w:rsidR="00FE0C91" w:rsidRPr="0022075B" w:rsidRDefault="00FE0C91" w:rsidP="00742261">
      <w:pPr>
        <w:spacing w:after="120"/>
        <w:rPr>
          <w:b/>
          <w:color w:val="4F81BD"/>
          <w:kern w:val="0"/>
        </w:rPr>
      </w:pPr>
      <w:r w:rsidRPr="0022075B">
        <w:rPr>
          <w:b/>
          <w:color w:val="4F81BD"/>
        </w:rPr>
        <w:t>AWS services</w:t>
      </w:r>
    </w:p>
    <w:p w14:paraId="1DC1F9D0" w14:textId="23D831CA" w:rsidR="00FE0C91" w:rsidRPr="00F6682D" w:rsidRDefault="00FE0C91" w:rsidP="00901CCB">
      <w:pPr>
        <w:pStyle w:val="ListBullet"/>
      </w:pPr>
      <w:r w:rsidRPr="00F6682D">
        <w:t>Amazon EC2</w:t>
      </w:r>
      <w:r w:rsidR="001E30FB">
        <w:br/>
      </w:r>
      <w:hyperlink r:id="rId62" w:history="1">
        <w:r w:rsidR="0044694D" w:rsidRPr="00B75025">
          <w:rPr>
            <w:rStyle w:val="Hyperlink"/>
          </w:rPr>
          <w:t>https://docs.aws.amazon.com/AWSEC2/latest/WindowsGuide/</w:t>
        </w:r>
      </w:hyperlink>
    </w:p>
    <w:p w14:paraId="6C1BDA4F" w14:textId="58F0E626" w:rsidR="0044694D" w:rsidRPr="00FE0C91" w:rsidRDefault="0044694D" w:rsidP="00901CCB">
      <w:pPr>
        <w:pStyle w:val="ListBullet"/>
      </w:pPr>
      <w:r w:rsidRPr="00FE0C91">
        <w:t>AWS CloudFormation</w:t>
      </w:r>
      <w:r w:rsidRPr="00FE0C91">
        <w:br/>
      </w:r>
      <w:hyperlink r:id="rId63" w:history="1">
        <w:r w:rsidR="004B7C1B" w:rsidRPr="007F6BC1">
          <w:rPr>
            <w:rStyle w:val="Hyperlink"/>
          </w:rPr>
          <w:t>https://docs.aws.amazon.com/cloudformation/</w:t>
        </w:r>
      </w:hyperlink>
      <w:r w:rsidRPr="00FE0C91">
        <w:t xml:space="preserve"> </w:t>
      </w:r>
    </w:p>
    <w:p w14:paraId="4CE3BD9A" w14:textId="69BEFA0B" w:rsidR="00FE0C91" w:rsidRDefault="00FE0C91" w:rsidP="00901CCB">
      <w:pPr>
        <w:pStyle w:val="ListBullet"/>
      </w:pPr>
      <w:r w:rsidRPr="00FE0C91">
        <w:t>Amazon VPC</w:t>
      </w:r>
      <w:r w:rsidRPr="00FE0C91">
        <w:br/>
      </w:r>
      <w:hyperlink r:id="rId64" w:history="1">
        <w:r w:rsidR="004B7C1B" w:rsidRPr="007F6BC1">
          <w:rPr>
            <w:rStyle w:val="Hyperlink"/>
          </w:rPr>
          <w:t>https://docs.aws.amazon.com/vpc/</w:t>
        </w:r>
      </w:hyperlink>
      <w:r w:rsidRPr="00FE0C91">
        <w:t xml:space="preserve"> </w:t>
      </w:r>
    </w:p>
    <w:p w14:paraId="4D6CD3DF" w14:textId="1B9CE964" w:rsidR="00F72B73" w:rsidRDefault="00F72B73" w:rsidP="00F72B73">
      <w:pPr>
        <w:pStyle w:val="ListBullet"/>
      </w:pPr>
      <w:r w:rsidRPr="00F72B73">
        <w:t>Amazon EBS</w:t>
      </w:r>
      <w:r>
        <w:rPr>
          <w:rStyle w:val="Hyperlink"/>
        </w:rPr>
        <w:br/>
      </w:r>
      <w:hyperlink r:id="rId65" w:history="1">
        <w:r w:rsidRPr="00652FE5">
          <w:rPr>
            <w:rStyle w:val="Hyperlink"/>
          </w:rPr>
          <w:t>https://docs.aws.amazon.com/AWSEC2/latest/UserGuide/AmazonEBS.html</w:t>
        </w:r>
      </w:hyperlink>
      <w:r>
        <w:t xml:space="preserve">  </w:t>
      </w:r>
    </w:p>
    <w:p w14:paraId="272E65FB" w14:textId="2293F1C7" w:rsidR="00F72B73" w:rsidRPr="00FE0C91" w:rsidRDefault="00F72B73" w:rsidP="00F72B73">
      <w:pPr>
        <w:pStyle w:val="ListBullet"/>
      </w:pPr>
      <w:r w:rsidRPr="00F72B73">
        <w:t>Auto Scaling</w:t>
      </w:r>
      <w:r>
        <w:rPr>
          <w:rStyle w:val="Hyperlink"/>
        </w:rPr>
        <w:br/>
      </w:r>
      <w:hyperlink r:id="rId66" w:history="1">
        <w:r w:rsidRPr="00652FE5">
          <w:rPr>
            <w:rStyle w:val="Hyperlink"/>
          </w:rPr>
          <w:t>https://docs.aws.amazon.com/autoscaling/latest/userguide/</w:t>
        </w:r>
      </w:hyperlink>
      <w:r>
        <w:t xml:space="preserve">  </w:t>
      </w:r>
    </w:p>
    <w:p w14:paraId="57ED9C1A" w14:textId="198C6B1B" w:rsidR="00FE0C91" w:rsidRPr="00BF1376" w:rsidRDefault="00D2297A" w:rsidP="00957E18">
      <w:pPr>
        <w:spacing w:before="280" w:after="120"/>
        <w:rPr>
          <w:b/>
          <w:bCs/>
          <w:i/>
          <w:color w:val="4F81BD" w:themeColor="accent1"/>
          <w:szCs w:val="22"/>
        </w:rPr>
      </w:pPr>
      <w:r w:rsidRPr="00BF1376">
        <w:rPr>
          <w:b/>
          <w:color w:val="4F81BD" w:themeColor="accent1"/>
        </w:rPr>
        <w:t>SAS Grid</w:t>
      </w:r>
    </w:p>
    <w:p w14:paraId="7F3281F2" w14:textId="5F7EB926" w:rsidR="00913942" w:rsidRPr="0084219D" w:rsidRDefault="00913942" w:rsidP="00901CCB">
      <w:pPr>
        <w:pStyle w:val="ListBullet"/>
      </w:pPr>
      <w:r>
        <w:t xml:space="preserve">SAS </w:t>
      </w:r>
      <w:ins w:id="190" w:author="Penny Downey" w:date="2020-05-29T15:56:00Z">
        <w:r w:rsidR="009716E8">
          <w:t>g</w:t>
        </w:r>
      </w:ins>
      <w:del w:id="191" w:author="Penny Downey" w:date="2020-05-29T15:56:00Z">
        <w:r w:rsidDel="009716E8">
          <w:delText>G</w:delText>
        </w:r>
      </w:del>
      <w:r>
        <w:t>rid documentation</w:t>
      </w:r>
      <w:r>
        <w:br/>
      </w:r>
      <w:hyperlink r:id="rId67" w:history="1">
        <w:r w:rsidRPr="00913942">
          <w:rPr>
            <w:rStyle w:val="Hyperlink"/>
          </w:rPr>
          <w:t>http://support.sas.com/software/products/gridmgr/</w:t>
        </w:r>
      </w:hyperlink>
    </w:p>
    <w:p w14:paraId="48D1684E" w14:textId="1B91DE2B" w:rsidR="00FE0C91" w:rsidRDefault="00FE0C91" w:rsidP="00901CCB">
      <w:pPr>
        <w:pStyle w:val="ListBullet"/>
      </w:pPr>
      <w:r w:rsidRPr="00F94AF4">
        <w:rPr>
          <w:i/>
        </w:rPr>
        <w:t xml:space="preserve"> </w:t>
      </w:r>
      <w:r w:rsidR="00913942">
        <w:t xml:space="preserve">SAS </w:t>
      </w:r>
      <w:ins w:id="192" w:author="Penny Downey" w:date="2020-05-29T15:56:00Z">
        <w:r w:rsidR="009716E8">
          <w:t>g</w:t>
        </w:r>
      </w:ins>
      <w:del w:id="193" w:author="Penny Downey" w:date="2020-05-29T15:56:00Z">
        <w:r w:rsidR="00913942" w:rsidDel="009716E8">
          <w:delText>G</w:delText>
        </w:r>
      </w:del>
      <w:r w:rsidR="00913942">
        <w:t>rid installation</w:t>
      </w:r>
      <w:r w:rsidR="00913942">
        <w:br/>
      </w:r>
      <w:hyperlink r:id="rId68" w:history="1">
        <w:r w:rsidR="0084219D" w:rsidRPr="009134BC">
          <w:rPr>
            <w:rStyle w:val="Hyperlink"/>
          </w:rPr>
          <w:t>https://support.sas.com/rnd/scalability/grid/gridinstall.html</w:t>
        </w:r>
      </w:hyperlink>
    </w:p>
    <w:p w14:paraId="42750471" w14:textId="42E78182" w:rsidR="002F0A86" w:rsidRPr="002F0A86" w:rsidRDefault="002F0A86" w:rsidP="002F0A86">
      <w:pPr>
        <w:spacing w:before="280" w:after="120"/>
        <w:rPr>
          <w:bCs/>
          <w:i/>
          <w:szCs w:val="22"/>
        </w:rPr>
      </w:pPr>
      <w:r>
        <w:rPr>
          <w:b/>
          <w:color w:val="4F81BD" w:themeColor="accent1"/>
        </w:rPr>
        <w:t>Lustre</w:t>
      </w:r>
    </w:p>
    <w:p w14:paraId="6BF10D6B" w14:textId="7D084CBE" w:rsidR="0084219D" w:rsidRPr="0084219D" w:rsidRDefault="0084219D" w:rsidP="00901CCB">
      <w:pPr>
        <w:pStyle w:val="ListBullet"/>
      </w:pPr>
      <w:r>
        <w:t>Lustre documentation</w:t>
      </w:r>
      <w:r>
        <w:br/>
      </w:r>
      <w:hyperlink r:id="rId69" w:anchor="50438250_19307" w:history="1">
        <w:r w:rsidR="0010273E" w:rsidRPr="007400A0">
          <w:rPr>
            <w:rStyle w:val="Hyperlink"/>
          </w:rPr>
          <w:t>http://wiki.old.lustre.org/manual/LustreManual20_HTML/UnderstandingLustre.html#50438250_19307</w:t>
        </w:r>
      </w:hyperlink>
      <w:r w:rsidR="0010273E">
        <w:t xml:space="preserve"> </w:t>
      </w:r>
    </w:p>
    <w:p w14:paraId="05FAB378" w14:textId="77777777" w:rsidR="002F0A86" w:rsidRDefault="002F0A86" w:rsidP="002F0A86">
      <w:pPr>
        <w:pStyle w:val="ListBullet"/>
        <w:numPr>
          <w:ilvl w:val="0"/>
          <w:numId w:val="0"/>
        </w:numPr>
        <w:spacing w:before="280"/>
        <w:rPr>
          <w:b/>
          <w:color w:val="4F81BD" w:themeColor="accent1"/>
        </w:rPr>
      </w:pPr>
      <w:r w:rsidRPr="008D007A">
        <w:rPr>
          <w:b/>
          <w:color w:val="4F81BD" w:themeColor="accent1"/>
        </w:rPr>
        <w:t>IBM Spectrum Scale</w:t>
      </w:r>
    </w:p>
    <w:p w14:paraId="7DC3C188" w14:textId="77777777" w:rsidR="002F0A86" w:rsidRDefault="002F0A86" w:rsidP="002F0A86">
      <w:pPr>
        <w:pStyle w:val="ListBullet"/>
      </w:pPr>
      <w:r>
        <w:t xml:space="preserve">IBM Spectrum Scale evaluations </w:t>
      </w:r>
      <w:hyperlink r:id="rId70" w:anchor="evaluate" w:history="1">
        <w:r w:rsidRPr="001C6F2F">
          <w:rPr>
            <w:rStyle w:val="Hyperlink"/>
          </w:rPr>
          <w:t>https://developer.ibm.com/storage/products/ibmspectrum-scale/#evaluate</w:t>
        </w:r>
      </w:hyperlink>
    </w:p>
    <w:p w14:paraId="59E46E6C" w14:textId="77777777" w:rsidR="002F0A86" w:rsidRDefault="002F0A86" w:rsidP="002F0A86">
      <w:pPr>
        <w:pStyle w:val="ListBullet"/>
      </w:pPr>
      <w:r>
        <w:t xml:space="preserve">IBM Spectrum Scale introduction: </w:t>
      </w:r>
      <w:hyperlink r:id="rId71" w:history="1">
        <w:r w:rsidRPr="001C6F2F">
          <w:rPr>
            <w:rStyle w:val="Hyperlink"/>
          </w:rPr>
          <w:t>https://www.ibm.com/support/knowledgecenter/en/STXKQY_4.2.0/com.ibm.spectru m.scale.v4r2.ins.doc/bl1in_IntroducingIBMSpectrumScale.htm</w:t>
        </w:r>
      </w:hyperlink>
    </w:p>
    <w:p w14:paraId="2B6D145B" w14:textId="77777777" w:rsidR="002F0A86" w:rsidRDefault="002F0A86" w:rsidP="002F0A86">
      <w:pPr>
        <w:pStyle w:val="ListBullet"/>
      </w:pPr>
      <w:r>
        <w:t xml:space="preserve">IBM Spectrum Scale architecture: </w:t>
      </w:r>
      <w:hyperlink r:id="rId72" w:history="1">
        <w:r w:rsidRPr="001C6F2F">
          <w:rPr>
            <w:rStyle w:val="Hyperlink"/>
          </w:rPr>
          <w:t>https://www.ibm.com/support/knowledgecenter/en/STXKQY_4.2.0/com.ibm.spectru m.scale.v4r2.ins.doc/bl1ins_architr.htm</w:t>
        </w:r>
      </w:hyperlink>
    </w:p>
    <w:p w14:paraId="12B2A8D9" w14:textId="77777777" w:rsidR="002F0A86" w:rsidRDefault="002F0A86" w:rsidP="002F0A86">
      <w:pPr>
        <w:pStyle w:val="ListBullet"/>
      </w:pPr>
      <w:r>
        <w:t xml:space="preserve">IBM Spectrum Scale on AWS evaluation survey </w:t>
      </w:r>
      <w:hyperlink r:id="rId73" w:history="1">
        <w:r w:rsidRPr="001C6F2F">
          <w:rPr>
            <w:rStyle w:val="Hyperlink"/>
          </w:rPr>
          <w:t>https://www.surveygizmo.com/s3/3795938/IBM-Spectrum-Scale-on-AWS</w:t>
        </w:r>
      </w:hyperlink>
    </w:p>
    <w:p w14:paraId="68409766" w14:textId="6B0452BD" w:rsidR="002F0A86" w:rsidRPr="002F0A86" w:rsidRDefault="002F0A86" w:rsidP="002F0A86">
      <w:pPr>
        <w:pStyle w:val="ListBullet"/>
      </w:pPr>
      <w:r>
        <w:t xml:space="preserve">IBM Spectrum Scale forum: </w:t>
      </w:r>
      <w:hyperlink r:id="rId74" w:history="1">
        <w:r w:rsidRPr="001C6F2F">
          <w:rPr>
            <w:rStyle w:val="Hyperlink"/>
          </w:rPr>
          <w:t>https://www.ibm.com/developerworks/community/forums/html/forum?id=11111111-0000-0000-0000-000000000479</w:t>
        </w:r>
      </w:hyperlink>
      <w:r>
        <w:t xml:space="preserve"> (or you can email scale@us.ibm.com for support)</w:t>
      </w:r>
    </w:p>
    <w:p w14:paraId="0DCEF5BD" w14:textId="17E9326F" w:rsidR="00FE0C91" w:rsidRPr="0022075B" w:rsidRDefault="00685FEC" w:rsidP="00770E09">
      <w:pPr>
        <w:keepNext/>
        <w:spacing w:before="280" w:after="120"/>
        <w:rPr>
          <w:b/>
          <w:color w:val="4F81BD"/>
        </w:rPr>
      </w:pPr>
      <w:r>
        <w:rPr>
          <w:b/>
          <w:color w:val="4F81BD"/>
        </w:rPr>
        <w:t>Quick Start reference d</w:t>
      </w:r>
      <w:r w:rsidR="00FE0C91" w:rsidRPr="0022075B">
        <w:rPr>
          <w:b/>
          <w:color w:val="4F81BD"/>
        </w:rPr>
        <w:t>eployments</w:t>
      </w:r>
    </w:p>
    <w:p w14:paraId="0EB148C9" w14:textId="77777777" w:rsidR="00F2418F" w:rsidRPr="00FE0C91" w:rsidRDefault="00F2418F" w:rsidP="00901CCB">
      <w:pPr>
        <w:pStyle w:val="ListBullet"/>
      </w:pPr>
      <w:r>
        <w:t>AWS Quick Start home page</w:t>
      </w:r>
      <w:r w:rsidRPr="00FE0C91">
        <w:br/>
      </w:r>
      <w:hyperlink r:id="rId75" w:history="1">
        <w:r w:rsidRPr="00FE0C91">
          <w:rPr>
            <w:rStyle w:val="Hyperlink"/>
          </w:rPr>
          <w:t>https://aws.amazon.com/quickstart/</w:t>
        </w:r>
      </w:hyperlink>
    </w:p>
    <w:p w14:paraId="5B88C6D5" w14:textId="6D79F640" w:rsidR="001353B7" w:rsidRDefault="001353B7" w:rsidP="00F72B73">
      <w:pPr>
        <w:pStyle w:val="Heading2"/>
        <w:spacing w:before="400"/>
      </w:pPr>
      <w:bookmarkStart w:id="194" w:name="_Toc533164298"/>
      <w:r>
        <w:t>Send Us Feedback</w:t>
      </w:r>
      <w:bookmarkEnd w:id="194"/>
    </w:p>
    <w:p w14:paraId="3A54528D" w14:textId="4C7B31AC" w:rsidR="00AC279A" w:rsidRDefault="00AC279A" w:rsidP="003848C1">
      <w:pPr>
        <w:pStyle w:val="Body"/>
        <w:widowControl w:val="0"/>
        <w:spacing w:after="400"/>
      </w:pPr>
      <w:r>
        <w:t xml:space="preserve">You can visit our </w:t>
      </w:r>
      <w:hyperlink r:id="rId76" w:history="1">
        <w:r w:rsidRPr="009B4025">
          <w:rPr>
            <w:rStyle w:val="Hyperlink"/>
          </w:rPr>
          <w:t>GitHub repository</w:t>
        </w:r>
      </w:hyperlink>
      <w:r>
        <w:t xml:space="preserve"> to download the templates and scripts for this Quick Start, </w:t>
      </w:r>
      <w:r w:rsidR="00BF1376">
        <w:t xml:space="preserve">to post your comments, </w:t>
      </w:r>
      <w:r>
        <w:t xml:space="preserve">and to share your customizations with others. </w:t>
      </w:r>
    </w:p>
    <w:p w14:paraId="6448C4DE" w14:textId="77777777" w:rsidR="0044694D" w:rsidRPr="001353B7" w:rsidRDefault="0044694D" w:rsidP="00BF1376">
      <w:pPr>
        <w:pStyle w:val="Heading2"/>
        <w:spacing w:after="100"/>
      </w:pPr>
      <w:bookmarkStart w:id="195" w:name="_Document_Revisions"/>
      <w:bookmarkStart w:id="196" w:name="_Toc470792051"/>
      <w:bookmarkStart w:id="197" w:name="_Toc470793187"/>
      <w:bookmarkStart w:id="198" w:name="_Toc533164299"/>
      <w:bookmarkEnd w:id="195"/>
      <w:r>
        <w:t>Document Revisions</w:t>
      </w:r>
      <w:bookmarkEnd w:id="196"/>
      <w:bookmarkEnd w:id="197"/>
      <w:bookmarkEnd w:id="19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037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037D19">
            <w:pPr>
              <w:pStyle w:val="Tabletext"/>
              <w:rPr>
                <w:rFonts w:asciiTheme="majorHAnsi" w:hAnsiTheme="majorHAnsi"/>
              </w:rPr>
            </w:pPr>
            <w:r>
              <w:t>Date</w:t>
            </w:r>
          </w:p>
        </w:tc>
        <w:tc>
          <w:tcPr>
            <w:tcW w:w="4176" w:type="dxa"/>
            <w:hideMark/>
          </w:tcPr>
          <w:p w14:paraId="087D30CE" w14:textId="77777777" w:rsidR="0044694D" w:rsidRDefault="0044694D" w:rsidP="00037D19">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037D19">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9716E8" w14:paraId="5CF809A4" w14:textId="77777777" w:rsidTr="003124CE">
        <w:trPr>
          <w:ins w:id="199" w:author="Penny Downey" w:date="2020-05-29T15:56:00Z"/>
        </w:trPr>
        <w:tc>
          <w:tcPr>
            <w:tcW w:w="2250" w:type="dxa"/>
          </w:tcPr>
          <w:p w14:paraId="59806FCA" w14:textId="26E194BE" w:rsidR="009716E8" w:rsidRDefault="009716E8" w:rsidP="003124CE">
            <w:pPr>
              <w:pStyle w:val="Tabletext"/>
              <w:cnfStyle w:val="001000000000" w:firstRow="0" w:lastRow="0" w:firstColumn="1" w:lastColumn="0" w:oddVBand="0" w:evenVBand="0" w:oddHBand="0" w:evenHBand="0" w:firstRowFirstColumn="0" w:firstRowLastColumn="0" w:lastRowFirstColumn="0" w:lastRowLastColumn="0"/>
              <w:rPr>
                <w:ins w:id="200" w:author="Penny Downey" w:date="2020-05-29T15:56:00Z"/>
              </w:rPr>
            </w:pPr>
            <w:ins w:id="201" w:author="Penny Downey" w:date="2020-05-29T15:56:00Z">
              <w:r>
                <w:t>June 2020</w:t>
              </w:r>
            </w:ins>
          </w:p>
        </w:tc>
        <w:tc>
          <w:tcPr>
            <w:tcW w:w="4176" w:type="dxa"/>
          </w:tcPr>
          <w:p w14:paraId="245C8E5F" w14:textId="77777777" w:rsidR="009716E8" w:rsidRDefault="009716E8" w:rsidP="00E008AB">
            <w:pPr>
              <w:pStyle w:val="Tabletext"/>
              <w:rPr>
                <w:ins w:id="202" w:author="Penny Downey" w:date="2020-05-29T15:56:00Z"/>
              </w:rPr>
            </w:pPr>
            <w:ins w:id="203" w:author="Penny Downey" w:date="2020-05-29T15:56:00Z">
              <w:r>
                <w:t>Changed Title</w:t>
              </w:r>
            </w:ins>
          </w:p>
          <w:p w14:paraId="1D4CC4E0" w14:textId="77777777" w:rsidR="009716E8" w:rsidRDefault="009716E8" w:rsidP="00E008AB">
            <w:pPr>
              <w:pStyle w:val="Tabletext"/>
              <w:rPr>
                <w:ins w:id="204" w:author="Penny Downey" w:date="2020-05-29T16:04:00Z"/>
              </w:rPr>
            </w:pPr>
            <w:ins w:id="205" w:author="Penny Downey" w:date="2020-05-29T15:56:00Z">
              <w:r>
                <w:t>Changed SAS Grid to SAS g</w:t>
              </w:r>
            </w:ins>
            <w:ins w:id="206" w:author="Penny Downey" w:date="2020-05-29T15:57:00Z">
              <w:r>
                <w:t>rid.</w:t>
              </w:r>
            </w:ins>
          </w:p>
          <w:p w14:paraId="2F4D72E6" w14:textId="4C75498C" w:rsidR="000E6E01" w:rsidRDefault="000E6E01" w:rsidP="00E008AB">
            <w:pPr>
              <w:pStyle w:val="Tabletext"/>
              <w:rPr>
                <w:ins w:id="207" w:author="Penny Downey" w:date="2020-05-29T15:56:00Z"/>
              </w:rPr>
            </w:pPr>
            <w:ins w:id="208" w:author="Penny Downey" w:date="2020-05-29T16:04:00Z">
              <w:r>
                <w:t>Updated contact email to support@sas.com</w:t>
              </w:r>
            </w:ins>
          </w:p>
        </w:tc>
        <w:tc>
          <w:tcPr>
            <w:tcW w:w="2790" w:type="dxa"/>
          </w:tcPr>
          <w:p w14:paraId="55F0026D" w14:textId="77777777" w:rsidR="009716E8" w:rsidRDefault="009716E8" w:rsidP="003124CE">
            <w:pPr>
              <w:pStyle w:val="Tabletext"/>
              <w:rPr>
                <w:ins w:id="209" w:author="Penny Downey" w:date="2020-05-29T15:57:00Z"/>
              </w:rPr>
            </w:pPr>
            <w:ins w:id="210" w:author="Penny Downey" w:date="2020-05-29T15:57:00Z">
              <w:r>
                <w:t>On title page</w:t>
              </w:r>
            </w:ins>
          </w:p>
          <w:p w14:paraId="4FA146EE" w14:textId="1CF4F97A" w:rsidR="009716E8" w:rsidRDefault="009716E8" w:rsidP="003124CE">
            <w:pPr>
              <w:pStyle w:val="Tabletext"/>
              <w:rPr>
                <w:ins w:id="211" w:author="Penny Downey" w:date="2020-05-29T16:04:00Z"/>
              </w:rPr>
            </w:pPr>
            <w:ins w:id="212" w:author="Penny Downey" w:date="2020-05-29T15:57:00Z">
              <w:r>
                <w:t xml:space="preserve">Changes </w:t>
              </w:r>
            </w:ins>
            <w:ins w:id="213" w:author="Penny Downey" w:date="2020-05-29T16:04:00Z">
              <w:r w:rsidR="000E6E01">
                <w:t>in</w:t>
              </w:r>
            </w:ins>
            <w:ins w:id="214" w:author="Penny Downey" w:date="2020-05-29T15:57:00Z">
              <w:r>
                <w:t xml:space="preserve"> template and guide</w:t>
              </w:r>
            </w:ins>
          </w:p>
          <w:p w14:paraId="493DA537" w14:textId="3B03B8C7" w:rsidR="000E6E01" w:rsidRDefault="000E6E01" w:rsidP="003124CE">
            <w:pPr>
              <w:pStyle w:val="Tabletext"/>
              <w:rPr>
                <w:ins w:id="215" w:author="Penny Downey" w:date="2020-05-29T15:56:00Z"/>
              </w:rPr>
            </w:pPr>
            <w:ins w:id="216" w:author="Penny Downey" w:date="2020-05-29T16:05:00Z">
              <w:r>
                <w:t>Changed in licensing section</w:t>
              </w:r>
            </w:ins>
            <w:ins w:id="217" w:author="Penny Downey" w:date="2020-06-05T11:04:00Z">
              <w:r w:rsidR="005E2E83">
                <w:t xml:space="preserve"> and steps</w:t>
              </w:r>
            </w:ins>
            <w:bookmarkStart w:id="218" w:name="_GoBack"/>
            <w:bookmarkEnd w:id="218"/>
            <w:ins w:id="219" w:author="Penny Downey" w:date="2020-05-29T16:05:00Z">
              <w:r>
                <w:t>.</w:t>
              </w:r>
            </w:ins>
          </w:p>
        </w:tc>
      </w:tr>
      <w:tr w:rsidR="002F0A86" w14:paraId="0CFBBBE5" w14:textId="77777777" w:rsidTr="003124CE">
        <w:tc>
          <w:tcPr>
            <w:cnfStyle w:val="001000000000" w:firstRow="0" w:lastRow="0" w:firstColumn="1" w:lastColumn="0" w:oddVBand="0" w:evenVBand="0" w:oddHBand="0" w:evenHBand="0" w:firstRowFirstColumn="0" w:firstRowLastColumn="0" w:lastRowFirstColumn="0" w:lastRowLastColumn="0"/>
            <w:tcW w:w="2250" w:type="dxa"/>
          </w:tcPr>
          <w:p w14:paraId="1DD0DD45" w14:textId="34607F4D" w:rsidR="002F0A86" w:rsidRDefault="002F0A86" w:rsidP="003124CE">
            <w:pPr>
              <w:pStyle w:val="Tabletext"/>
            </w:pPr>
            <w:r>
              <w:t>March 2019</w:t>
            </w:r>
          </w:p>
        </w:tc>
        <w:tc>
          <w:tcPr>
            <w:tcW w:w="4176" w:type="dxa"/>
          </w:tcPr>
          <w:p w14:paraId="70C562C0" w14:textId="75D8657E" w:rsidR="002F0A86" w:rsidRDefault="002F0A86" w:rsidP="00E008AB">
            <w:pPr>
              <w:pStyle w:val="Tabletext"/>
              <w:cnfStyle w:val="000000000000" w:firstRow="0" w:lastRow="0" w:firstColumn="0" w:lastColumn="0" w:oddVBand="0" w:evenVBand="0" w:oddHBand="0" w:evenHBand="0" w:firstRowFirstColumn="0" w:firstRowLastColumn="0" w:lastRowFirstColumn="0" w:lastRowLastColumn="0"/>
            </w:pPr>
            <w:r>
              <w:t>Added IBM Spectrum Scale (GPFS) as a storage stack option</w:t>
            </w:r>
          </w:p>
        </w:tc>
        <w:tc>
          <w:tcPr>
            <w:tcW w:w="2790" w:type="dxa"/>
          </w:tcPr>
          <w:p w14:paraId="5F6A52EA" w14:textId="7F2A7406" w:rsidR="002F0A86" w:rsidRDefault="002F0A86" w:rsidP="003124CE">
            <w:pPr>
              <w:pStyle w:val="Tabletext"/>
              <w:cnfStyle w:val="000000000000" w:firstRow="0" w:lastRow="0" w:firstColumn="0" w:lastColumn="0" w:oddVBand="0" w:evenVBand="0" w:oddHBand="0" w:evenHBand="0" w:firstRowFirstColumn="0" w:firstRowLastColumn="0" w:lastRowFirstColumn="0" w:lastRowLastColumn="0"/>
            </w:pPr>
            <w:r>
              <w:t>Changes throughout templates and guide</w:t>
            </w:r>
          </w:p>
        </w:tc>
      </w:tr>
      <w:tr w:rsidR="00E008AB" w14:paraId="3048CDBA" w14:textId="77777777" w:rsidTr="003124CE">
        <w:tc>
          <w:tcPr>
            <w:cnfStyle w:val="001000000000" w:firstRow="0" w:lastRow="0" w:firstColumn="1" w:lastColumn="0" w:oddVBand="0" w:evenVBand="0" w:oddHBand="0" w:evenHBand="0" w:firstRowFirstColumn="0" w:firstRowLastColumn="0" w:lastRowFirstColumn="0" w:lastRowLastColumn="0"/>
            <w:tcW w:w="2250" w:type="dxa"/>
          </w:tcPr>
          <w:p w14:paraId="6607F6EB" w14:textId="6F3AC346" w:rsidR="00E008AB" w:rsidRDefault="00E008AB" w:rsidP="003124CE">
            <w:pPr>
              <w:pStyle w:val="Tabletext"/>
            </w:pPr>
            <w:r>
              <w:t xml:space="preserve">December 2018        </w:t>
            </w:r>
          </w:p>
        </w:tc>
        <w:tc>
          <w:tcPr>
            <w:tcW w:w="4176" w:type="dxa"/>
          </w:tcPr>
          <w:p w14:paraId="5A986F95" w14:textId="3C62523C" w:rsidR="00E008AB" w:rsidRDefault="00E008AB" w:rsidP="00E008AB">
            <w:pPr>
              <w:pStyle w:val="Tabletext"/>
              <w:cnfStyle w:val="000000000000" w:firstRow="0" w:lastRow="0" w:firstColumn="0" w:lastColumn="0" w:oddVBand="0" w:evenVBand="0" w:oddHBand="0" w:evenHBand="0" w:firstRowFirstColumn="0" w:firstRowLastColumn="0" w:lastRowFirstColumn="0" w:lastRowLastColumn="0"/>
            </w:pPr>
            <w:r>
              <w:t>Added SAS Grid nodes to the deployment</w:t>
            </w:r>
          </w:p>
        </w:tc>
        <w:tc>
          <w:tcPr>
            <w:tcW w:w="2790" w:type="dxa"/>
          </w:tcPr>
          <w:p w14:paraId="24FD9BA5" w14:textId="3435EB4A" w:rsidR="00E008AB" w:rsidRDefault="00E008AB" w:rsidP="003124CE">
            <w:pPr>
              <w:pStyle w:val="Tabletext"/>
              <w:cnfStyle w:val="000000000000" w:firstRow="0" w:lastRow="0" w:firstColumn="0" w:lastColumn="0" w:oddVBand="0" w:evenVBand="0" w:oddHBand="0" w:evenHBand="0" w:firstRowFirstColumn="0" w:firstRowLastColumn="0" w:lastRowFirstColumn="0" w:lastRowLastColumn="0"/>
            </w:pPr>
            <w:r>
              <w:t>Changes throughout templates and guide</w:t>
            </w:r>
          </w:p>
        </w:tc>
      </w:tr>
      <w:tr w:rsidR="00045C15" w14:paraId="6E3137EF" w14:textId="77777777" w:rsidTr="00037D19">
        <w:tc>
          <w:tcPr>
            <w:cnfStyle w:val="001000000000" w:firstRow="0" w:lastRow="0" w:firstColumn="1" w:lastColumn="0" w:oddVBand="0" w:evenVBand="0" w:oddHBand="0" w:evenHBand="0" w:firstRowFirstColumn="0" w:firstRowLastColumn="0" w:lastRowFirstColumn="0" w:lastRowLastColumn="0"/>
            <w:tcW w:w="2250" w:type="dxa"/>
          </w:tcPr>
          <w:p w14:paraId="4AD46E7F" w14:textId="5A0D21AF" w:rsidR="00045C15" w:rsidRPr="009A0B1F" w:rsidRDefault="00F64A81" w:rsidP="00037D19">
            <w:pPr>
              <w:pStyle w:val="Tabletext"/>
            </w:pPr>
            <w:r>
              <w:t>August</w:t>
            </w:r>
            <w:r w:rsidR="00BF1376" w:rsidRPr="009A0B1F">
              <w:t xml:space="preserve"> </w:t>
            </w:r>
            <w:r w:rsidR="00045C15" w:rsidRPr="009A0B1F">
              <w:t>2017</w:t>
            </w:r>
          </w:p>
        </w:tc>
        <w:tc>
          <w:tcPr>
            <w:tcW w:w="4176" w:type="dxa"/>
          </w:tcPr>
          <w:p w14:paraId="529FE5D6" w14:textId="38B9D5BA" w:rsidR="00045C15" w:rsidRDefault="00BF1376" w:rsidP="00037D19">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5B412B91" w14:textId="0232AE53" w:rsidR="00045C15" w:rsidRDefault="00BF1376" w:rsidP="00037D19">
            <w:pPr>
              <w:pStyle w:val="Tabletext"/>
              <w:cnfStyle w:val="000000000000" w:firstRow="0" w:lastRow="0" w:firstColumn="0" w:lastColumn="0" w:oddVBand="0" w:evenVBand="0" w:oddHBand="0" w:evenHBand="0" w:firstRowFirstColumn="0" w:firstRowLastColumn="0" w:lastRowFirstColumn="0" w:lastRowLastColumn="0"/>
            </w:pPr>
            <w:r>
              <w:t>—</w:t>
            </w:r>
          </w:p>
        </w:tc>
      </w:tr>
    </w:tbl>
    <w:p w14:paraId="5D1494D4" w14:textId="76C7F12D"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E8A2CBD" wp14:editId="608F633B">
                <wp:simplePos x="0" y="0"/>
                <wp:positionH relativeFrom="margin">
                  <wp:align>right</wp:align>
                </wp:positionH>
                <wp:positionV relativeFrom="bottomMargin">
                  <wp:posOffset>-3657600</wp:posOffset>
                </wp:positionV>
                <wp:extent cx="6172200" cy="3749040"/>
                <wp:effectExtent l="0" t="0" r="0" b="3810"/>
                <wp:wrapTopAndBottom/>
                <wp:docPr id="148" name="Rectangle 148"/>
                <wp:cNvGraphicFramePr/>
                <a:graphic xmlns:a="http://schemas.openxmlformats.org/drawingml/2006/main">
                  <a:graphicData uri="http://schemas.microsoft.com/office/word/2010/wordprocessingShape">
                    <wps:wsp>
                      <wps:cNvSpPr/>
                      <wps:spPr>
                        <a:xfrm>
                          <a:off x="0" y="0"/>
                          <a:ext cx="6172200" cy="3749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330479B9" w:rsidR="009B3947" w:rsidRPr="00CF2E2C" w:rsidRDefault="009B3947" w:rsidP="003C15C0">
                            <w:pPr>
                              <w:spacing w:after="400"/>
                            </w:pPr>
                            <w:r w:rsidRPr="00CF2E2C">
                              <w:t>©</w:t>
                            </w:r>
                            <w:r>
                              <w:t xml:space="preserve"> 2019</w:t>
                            </w:r>
                            <w:r w:rsidRPr="00CF2E2C">
                              <w:t>, Amazon Web Services, Inc. or its affiliates</w:t>
                            </w:r>
                            <w:r>
                              <w:t>, and Core Compete</w:t>
                            </w:r>
                            <w:r w:rsidRPr="00CF2E2C">
                              <w:t>. All rights reserved.</w:t>
                            </w:r>
                          </w:p>
                          <w:p w14:paraId="70EE6973" w14:textId="77777777" w:rsidR="009B3947" w:rsidRPr="00CF2E2C" w:rsidRDefault="009B394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9B3947" w:rsidRDefault="009B394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9B3947" w:rsidRPr="00593805" w:rsidRDefault="009B394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8" style="position:absolute;margin-left:434.8pt;margin-top:-4in;width:486pt;height:295.2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" filled="f" stroked="f" strokeweight="2pt">
                <v:textbox inset="0,0,0,0">
                  <w:txbxContent>
                    <w:p w14:paraId="587046F6" w14:textId="330479B9" w:rsidR="009B3947" w:rsidRPr="00CF2E2C" w:rsidRDefault="009B3947" w:rsidP="003C15C0">
                      <w:pPr>
                        <w:spacing w:after="400"/>
                      </w:pPr>
                      <w:r w:rsidRPr="00CF2E2C">
                        <w:t>©</w:t>
                      </w:r>
                      <w:r>
                        <w:t xml:space="preserve"> 2019</w:t>
                      </w:r>
                      <w:r w:rsidRPr="00CF2E2C">
                        <w:t>, Amazon Web Services, Inc. or its affiliates</w:t>
                      </w:r>
                      <w:r>
                        <w:t>, and Core Compete</w:t>
                      </w:r>
                      <w:r w:rsidRPr="00CF2E2C">
                        <w:t>. All rights reserved.</w:t>
                      </w:r>
                    </w:p>
                    <w:p w14:paraId="70EE6973" w14:textId="77777777" w:rsidR="009B3947" w:rsidRPr="00CF2E2C" w:rsidRDefault="009B394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9B3947" w:rsidRDefault="009B394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9B3947" w:rsidRPr="00593805" w:rsidRDefault="009B394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3C22A5"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8F904" w14:textId="77777777" w:rsidR="001D1B6C" w:rsidRDefault="001D1B6C" w:rsidP="009D25DA">
      <w:r>
        <w:separator/>
      </w:r>
    </w:p>
    <w:p w14:paraId="4845E452" w14:textId="77777777" w:rsidR="001D1B6C" w:rsidRDefault="001D1B6C"/>
  </w:endnote>
  <w:endnote w:type="continuationSeparator" w:id="0">
    <w:p w14:paraId="2398628F" w14:textId="77777777" w:rsidR="001D1B6C" w:rsidRDefault="001D1B6C" w:rsidP="009D25DA">
      <w:r>
        <w:continuationSeparator/>
      </w:r>
    </w:p>
    <w:p w14:paraId="2809C252" w14:textId="77777777" w:rsidR="001D1B6C" w:rsidRDefault="001D1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6C5DD04A" w:rsidR="009B3947" w:rsidRDefault="009B3947"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322A0">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1322A0">
      <w:rPr>
        <w:noProof/>
      </w:rPr>
      <w:t>26</w:t>
    </w:r>
    <w:r>
      <w:rPr>
        <w:noProof/>
      </w:rPr>
      <w:fldChar w:fldCharType="end"/>
    </w:r>
    <w:bookmarkStart w:id="220" w:name="_Toc387314097"/>
    <w:r w:rsidRPr="009B76CA">
      <w:rPr>
        <w:noProof/>
        <w:position w:val="-8"/>
      </w:rPr>
      <w:tab/>
    </w:r>
    <w:r w:rsidRPr="009B76CA">
      <w:rPr>
        <w:noProof/>
        <w:position w:val="-8"/>
      </w:rPr>
      <w:drawing>
        <wp:inline distT="0" distB="0" distL="0" distR="0" wp14:anchorId="727FDA37" wp14:editId="15F0C8E4">
          <wp:extent cx="639042" cy="374904"/>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39042" cy="374904"/>
                  </a:xfrm>
                  <a:prstGeom prst="rect">
                    <a:avLst/>
                  </a:prstGeom>
                  <a:noFill/>
                  <a:ln>
                    <a:noFill/>
                  </a:ln>
                </pic:spPr>
              </pic:pic>
            </a:graphicData>
          </a:graphic>
        </wp:inline>
      </w:drawing>
    </w:r>
    <w:bookmarkEnd w:id="22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214E72A8" w:rsidR="009B3947" w:rsidRDefault="009B3947"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322A0">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1322A0">
      <w:rPr>
        <w:noProof/>
      </w:rPr>
      <w:t>26</w:t>
    </w:r>
    <w:r>
      <w:rPr>
        <w:noProof/>
      </w:rPr>
      <w:fldChar w:fldCharType="end"/>
    </w:r>
    <w:r w:rsidRPr="009B76CA">
      <w:rPr>
        <w:noProof/>
        <w:position w:val="-8"/>
      </w:rPr>
      <w:tab/>
    </w:r>
    <w:r w:rsidRPr="009B76CA">
      <w:rPr>
        <w:noProof/>
        <w:position w:val="-8"/>
      </w:rPr>
      <w:drawing>
        <wp:inline distT="0" distB="0" distL="0" distR="0" wp14:anchorId="5FD34A18" wp14:editId="64DEFB42">
          <wp:extent cx="639042" cy="37490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39042" cy="374904"/>
                  </a:xfrm>
                  <a:prstGeom prst="rect">
                    <a:avLst/>
                  </a:prstGeom>
                  <a:noFill/>
                  <a:ln>
                    <a:noFill/>
                  </a:ln>
                </pic:spPr>
              </pic:pic>
            </a:graphicData>
          </a:graphic>
        </wp:inline>
      </w:drawing>
    </w:r>
  </w:p>
  <w:p w14:paraId="14DEEA3B" w14:textId="77777777" w:rsidR="009B3947" w:rsidRDefault="009B3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E156F" w14:textId="77777777" w:rsidR="001D1B6C" w:rsidRDefault="001D1B6C" w:rsidP="009D25DA">
      <w:r>
        <w:separator/>
      </w:r>
    </w:p>
  </w:footnote>
  <w:footnote w:type="continuationSeparator" w:id="0">
    <w:p w14:paraId="06CAAA21" w14:textId="77777777" w:rsidR="001D1B6C" w:rsidRDefault="001D1B6C"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4CA4FEE5" w:rsidR="009B3947" w:rsidRPr="00F85B95" w:rsidRDefault="009B3947" w:rsidP="00E512BC">
    <w:pPr>
      <w:pStyle w:val="Header"/>
      <w:tabs>
        <w:tab w:val="clear" w:pos="8280"/>
        <w:tab w:val="right" w:pos="9720"/>
      </w:tabs>
      <w:spacing w:after="280"/>
      <w:rPr>
        <w:b/>
      </w:rPr>
    </w:pPr>
    <w:r w:rsidRPr="002F0D31">
      <w:rPr>
        <w:rStyle w:val="FooterChar"/>
      </w:rPr>
      <w:t xml:space="preserve">Amazon Web Services – </w:t>
    </w:r>
    <w:r w:rsidRPr="00AC5D6A">
      <w:rPr>
        <w:rStyle w:val="FooterChar"/>
      </w:rPr>
      <w:t xml:space="preserve">SAS </w:t>
    </w:r>
    <w:r w:rsidRPr="00416C6F">
      <w:t>Grid on</w:t>
    </w:r>
    <w:r w:rsidRPr="002F0D31">
      <w:rPr>
        <w:rStyle w:val="FooterChar"/>
      </w:rPr>
      <w:t xml:space="preserve"> the AWS Cloud</w:t>
    </w:r>
    <w:r>
      <w:tab/>
      <w:t>March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9B3947" w:rsidRDefault="009B3947"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C66A7FC4"/>
    <w:lvl w:ilvl="0">
      <w:start w:val="1"/>
      <w:numFmt w:val="bullet"/>
      <w:lvlText w:val="–"/>
      <w:lvlJc w:val="left"/>
      <w:pPr>
        <w:ind w:left="360" w:hanging="360"/>
      </w:pPr>
      <w:rPr>
        <w:rFonts w:ascii="Calibri" w:hAnsi="Calibri" w:hint="default"/>
      </w:rPr>
    </w:lvl>
  </w:abstractNum>
  <w:abstractNum w:abstractNumId="2" w15:restartNumberingAfterBreak="0">
    <w:nsid w:val="FFFFFF88"/>
    <w:multiLevelType w:val="multilevel"/>
    <w:tmpl w:val="3B2E9FF0"/>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346536"/>
    <w:multiLevelType w:val="hybridMultilevel"/>
    <w:tmpl w:val="40D0E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F4FD3"/>
    <w:multiLevelType w:val="hybridMultilevel"/>
    <w:tmpl w:val="156ACFD8"/>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5FA8"/>
    <w:multiLevelType w:val="hybridMultilevel"/>
    <w:tmpl w:val="0BA64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5B5F40"/>
    <w:multiLevelType w:val="hybridMultilevel"/>
    <w:tmpl w:val="13A4D4A6"/>
    <w:lvl w:ilvl="0" w:tplc="E8FCCA94">
      <w:start w:val="3"/>
      <w:numFmt w:val="bullet"/>
      <w:lvlText w:val="-"/>
      <w:lvlJc w:val="left"/>
      <w:pPr>
        <w:ind w:left="720" w:hanging="360"/>
      </w:pPr>
      <w:rPr>
        <w:rFonts w:ascii="Georgia" w:eastAsia="Times New Roman" w:hAnsi="Georgia" w:cs="Times New Roman" w:hint="default"/>
        <w:color w:val="21212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B6DA4"/>
    <w:multiLevelType w:val="hybridMultilevel"/>
    <w:tmpl w:val="D7A696D6"/>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C18DA"/>
    <w:multiLevelType w:val="hybridMultilevel"/>
    <w:tmpl w:val="464E79CA"/>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729FF"/>
    <w:multiLevelType w:val="hybridMultilevel"/>
    <w:tmpl w:val="AAF4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11002"/>
    <w:multiLevelType w:val="hybridMultilevel"/>
    <w:tmpl w:val="BD9EDE36"/>
    <w:lvl w:ilvl="0" w:tplc="8CAE7B4E">
      <w:start w:val="1"/>
      <w:numFmt w:val="bullet"/>
      <w:lvlText w:val="–"/>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E5130"/>
    <w:multiLevelType w:val="hybridMultilevel"/>
    <w:tmpl w:val="C100BDA8"/>
    <w:lvl w:ilvl="0" w:tplc="8CAE7B4E">
      <w:start w:val="1"/>
      <w:numFmt w:val="bullet"/>
      <w:pStyle w:val="ListBullet2"/>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F6E9D"/>
    <w:multiLevelType w:val="hybridMultilevel"/>
    <w:tmpl w:val="B2F26EBC"/>
    <w:lvl w:ilvl="0" w:tplc="3B1AE6C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49A1212"/>
    <w:multiLevelType w:val="hybridMultilevel"/>
    <w:tmpl w:val="47F6F52E"/>
    <w:lvl w:ilvl="0" w:tplc="9F5E637E">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BBE7313"/>
    <w:multiLevelType w:val="hybridMultilevel"/>
    <w:tmpl w:val="16CCDB4E"/>
    <w:lvl w:ilvl="0" w:tplc="D8526734">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
  </w:num>
  <w:num w:numId="4">
    <w:abstractNumId w:val="2"/>
  </w:num>
  <w:num w:numId="5">
    <w:abstractNumId w:val="0"/>
  </w:num>
  <w:num w:numId="6">
    <w:abstractNumId w:val="2"/>
    <w:lvlOverride w:ilvl="0">
      <w:startOverride w:val="1"/>
    </w:lvlOverride>
  </w:num>
  <w:num w:numId="7">
    <w:abstractNumId w:val="2"/>
  </w:num>
  <w:num w:numId="8">
    <w:abstractNumId w:val="3"/>
  </w:num>
  <w:num w:numId="9">
    <w:abstractNumId w:val="13"/>
  </w:num>
  <w:num w:numId="10">
    <w:abstractNumId w:val="11"/>
  </w:num>
  <w:num w:numId="11">
    <w:abstractNumId w:val="17"/>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4"/>
  </w:num>
  <w:num w:numId="16">
    <w:abstractNumId w:val="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5"/>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10"/>
  </w:num>
  <w:num w:numId="25">
    <w:abstractNumId w:val="6"/>
  </w:num>
  <w:num w:numId="26">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Penny.Downey@SAS.COM::269f8e5d-b7d1-43a1-ad72-8f8fe7066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0116"/>
    <w:rsid w:val="00000C56"/>
    <w:rsid w:val="00000D3D"/>
    <w:rsid w:val="00002701"/>
    <w:rsid w:val="00004405"/>
    <w:rsid w:val="00004CCC"/>
    <w:rsid w:val="000064E7"/>
    <w:rsid w:val="00010F62"/>
    <w:rsid w:val="00011582"/>
    <w:rsid w:val="0001221E"/>
    <w:rsid w:val="000134BE"/>
    <w:rsid w:val="00013B64"/>
    <w:rsid w:val="0001414B"/>
    <w:rsid w:val="000212A1"/>
    <w:rsid w:val="00022126"/>
    <w:rsid w:val="0002284C"/>
    <w:rsid w:val="00024980"/>
    <w:rsid w:val="00024E82"/>
    <w:rsid w:val="0002702F"/>
    <w:rsid w:val="000308B3"/>
    <w:rsid w:val="0003326D"/>
    <w:rsid w:val="0003646B"/>
    <w:rsid w:val="00036D75"/>
    <w:rsid w:val="0003755A"/>
    <w:rsid w:val="00037D19"/>
    <w:rsid w:val="000418AF"/>
    <w:rsid w:val="00042566"/>
    <w:rsid w:val="000434B8"/>
    <w:rsid w:val="0004377D"/>
    <w:rsid w:val="00043E63"/>
    <w:rsid w:val="00045A72"/>
    <w:rsid w:val="00045C15"/>
    <w:rsid w:val="00050F83"/>
    <w:rsid w:val="00052BAC"/>
    <w:rsid w:val="00053859"/>
    <w:rsid w:val="00053A17"/>
    <w:rsid w:val="00054270"/>
    <w:rsid w:val="00054747"/>
    <w:rsid w:val="00054E65"/>
    <w:rsid w:val="0005610C"/>
    <w:rsid w:val="0006147E"/>
    <w:rsid w:val="00066AAE"/>
    <w:rsid w:val="00073932"/>
    <w:rsid w:val="000809E7"/>
    <w:rsid w:val="00083A1E"/>
    <w:rsid w:val="00083D74"/>
    <w:rsid w:val="00087317"/>
    <w:rsid w:val="00090448"/>
    <w:rsid w:val="00090846"/>
    <w:rsid w:val="00091602"/>
    <w:rsid w:val="0009485C"/>
    <w:rsid w:val="0009665F"/>
    <w:rsid w:val="000976B4"/>
    <w:rsid w:val="00097F89"/>
    <w:rsid w:val="000A0EC4"/>
    <w:rsid w:val="000A1460"/>
    <w:rsid w:val="000A2652"/>
    <w:rsid w:val="000A3B66"/>
    <w:rsid w:val="000A55B0"/>
    <w:rsid w:val="000B41AB"/>
    <w:rsid w:val="000B50E7"/>
    <w:rsid w:val="000B58D7"/>
    <w:rsid w:val="000C1799"/>
    <w:rsid w:val="000C3255"/>
    <w:rsid w:val="000C3CF1"/>
    <w:rsid w:val="000C5191"/>
    <w:rsid w:val="000D493F"/>
    <w:rsid w:val="000D71E6"/>
    <w:rsid w:val="000E15EC"/>
    <w:rsid w:val="000E51EA"/>
    <w:rsid w:val="000E5517"/>
    <w:rsid w:val="000E65AF"/>
    <w:rsid w:val="000E6E01"/>
    <w:rsid w:val="000E79A0"/>
    <w:rsid w:val="000E7D30"/>
    <w:rsid w:val="000F147E"/>
    <w:rsid w:val="000F77E1"/>
    <w:rsid w:val="001007C3"/>
    <w:rsid w:val="00101FCA"/>
    <w:rsid w:val="0010273E"/>
    <w:rsid w:val="00105BBA"/>
    <w:rsid w:val="001120C5"/>
    <w:rsid w:val="00115B61"/>
    <w:rsid w:val="00117D1D"/>
    <w:rsid w:val="00123683"/>
    <w:rsid w:val="0012547B"/>
    <w:rsid w:val="00126081"/>
    <w:rsid w:val="001301F2"/>
    <w:rsid w:val="001303D6"/>
    <w:rsid w:val="00130469"/>
    <w:rsid w:val="00130FAB"/>
    <w:rsid w:val="001322A0"/>
    <w:rsid w:val="001353B7"/>
    <w:rsid w:val="00136BA0"/>
    <w:rsid w:val="00137ECA"/>
    <w:rsid w:val="00137F11"/>
    <w:rsid w:val="00140706"/>
    <w:rsid w:val="0014177B"/>
    <w:rsid w:val="00142632"/>
    <w:rsid w:val="00152C59"/>
    <w:rsid w:val="00153DFB"/>
    <w:rsid w:val="001559DE"/>
    <w:rsid w:val="00156EC2"/>
    <w:rsid w:val="00157CEE"/>
    <w:rsid w:val="001640C1"/>
    <w:rsid w:val="0016734C"/>
    <w:rsid w:val="00167D49"/>
    <w:rsid w:val="00191EA4"/>
    <w:rsid w:val="00193379"/>
    <w:rsid w:val="00194900"/>
    <w:rsid w:val="001953FF"/>
    <w:rsid w:val="00196098"/>
    <w:rsid w:val="00197175"/>
    <w:rsid w:val="001A001F"/>
    <w:rsid w:val="001A0711"/>
    <w:rsid w:val="001A279A"/>
    <w:rsid w:val="001A3610"/>
    <w:rsid w:val="001A696C"/>
    <w:rsid w:val="001B0055"/>
    <w:rsid w:val="001B5989"/>
    <w:rsid w:val="001C046A"/>
    <w:rsid w:val="001C213B"/>
    <w:rsid w:val="001C3F21"/>
    <w:rsid w:val="001D1B6C"/>
    <w:rsid w:val="001D3DAF"/>
    <w:rsid w:val="001D4754"/>
    <w:rsid w:val="001E01E7"/>
    <w:rsid w:val="001E30FB"/>
    <w:rsid w:val="001E4301"/>
    <w:rsid w:val="001E6FCD"/>
    <w:rsid w:val="001E748C"/>
    <w:rsid w:val="001F24C9"/>
    <w:rsid w:val="001F37C5"/>
    <w:rsid w:val="001F4621"/>
    <w:rsid w:val="001F50F6"/>
    <w:rsid w:val="001F66B5"/>
    <w:rsid w:val="001F6711"/>
    <w:rsid w:val="001F6896"/>
    <w:rsid w:val="00200B5C"/>
    <w:rsid w:val="00201961"/>
    <w:rsid w:val="002074AE"/>
    <w:rsid w:val="00211DBC"/>
    <w:rsid w:val="0021382D"/>
    <w:rsid w:val="002164CB"/>
    <w:rsid w:val="002166D9"/>
    <w:rsid w:val="00217591"/>
    <w:rsid w:val="002175EC"/>
    <w:rsid w:val="0022075B"/>
    <w:rsid w:val="00222A43"/>
    <w:rsid w:val="00224B27"/>
    <w:rsid w:val="0022563D"/>
    <w:rsid w:val="00227A99"/>
    <w:rsid w:val="00230D98"/>
    <w:rsid w:val="002356CD"/>
    <w:rsid w:val="002375D8"/>
    <w:rsid w:val="00237B00"/>
    <w:rsid w:val="00241014"/>
    <w:rsid w:val="00242DFD"/>
    <w:rsid w:val="002507BE"/>
    <w:rsid w:val="00250F0E"/>
    <w:rsid w:val="002512AC"/>
    <w:rsid w:val="002537F4"/>
    <w:rsid w:val="00257344"/>
    <w:rsid w:val="00260EFA"/>
    <w:rsid w:val="00263685"/>
    <w:rsid w:val="002643EE"/>
    <w:rsid w:val="00264D5E"/>
    <w:rsid w:val="00267511"/>
    <w:rsid w:val="00270194"/>
    <w:rsid w:val="00272008"/>
    <w:rsid w:val="00274B2F"/>
    <w:rsid w:val="002761D3"/>
    <w:rsid w:val="0028103D"/>
    <w:rsid w:val="002822F1"/>
    <w:rsid w:val="002966AF"/>
    <w:rsid w:val="002971B6"/>
    <w:rsid w:val="002A0959"/>
    <w:rsid w:val="002A21FD"/>
    <w:rsid w:val="002A4648"/>
    <w:rsid w:val="002A6893"/>
    <w:rsid w:val="002B337E"/>
    <w:rsid w:val="002B5F36"/>
    <w:rsid w:val="002B6AC8"/>
    <w:rsid w:val="002B70E2"/>
    <w:rsid w:val="002C0CB7"/>
    <w:rsid w:val="002C593E"/>
    <w:rsid w:val="002D6649"/>
    <w:rsid w:val="002D7759"/>
    <w:rsid w:val="002D7EDA"/>
    <w:rsid w:val="002E0560"/>
    <w:rsid w:val="002E08F6"/>
    <w:rsid w:val="002E0984"/>
    <w:rsid w:val="002E344A"/>
    <w:rsid w:val="002F0A86"/>
    <w:rsid w:val="002F0D31"/>
    <w:rsid w:val="002F1050"/>
    <w:rsid w:val="002F1B8E"/>
    <w:rsid w:val="00301D5E"/>
    <w:rsid w:val="00301FFD"/>
    <w:rsid w:val="0030323B"/>
    <w:rsid w:val="00305146"/>
    <w:rsid w:val="00310CAA"/>
    <w:rsid w:val="003124CE"/>
    <w:rsid w:val="00314AD5"/>
    <w:rsid w:val="003172F5"/>
    <w:rsid w:val="00317A24"/>
    <w:rsid w:val="00317C16"/>
    <w:rsid w:val="00320153"/>
    <w:rsid w:val="00321CAD"/>
    <w:rsid w:val="00327A7B"/>
    <w:rsid w:val="00327F7B"/>
    <w:rsid w:val="00333472"/>
    <w:rsid w:val="00337F5D"/>
    <w:rsid w:val="00345B10"/>
    <w:rsid w:val="00350431"/>
    <w:rsid w:val="00351E60"/>
    <w:rsid w:val="003612CA"/>
    <w:rsid w:val="003644C0"/>
    <w:rsid w:val="003666FA"/>
    <w:rsid w:val="003670C5"/>
    <w:rsid w:val="0037030D"/>
    <w:rsid w:val="00375CF0"/>
    <w:rsid w:val="00376CC3"/>
    <w:rsid w:val="0037749F"/>
    <w:rsid w:val="003846B5"/>
    <w:rsid w:val="003848C1"/>
    <w:rsid w:val="003853A9"/>
    <w:rsid w:val="00385946"/>
    <w:rsid w:val="003868AA"/>
    <w:rsid w:val="00387EA3"/>
    <w:rsid w:val="00390640"/>
    <w:rsid w:val="0039164C"/>
    <w:rsid w:val="00394736"/>
    <w:rsid w:val="00394C9E"/>
    <w:rsid w:val="00395FD1"/>
    <w:rsid w:val="00397E2C"/>
    <w:rsid w:val="003A1A7F"/>
    <w:rsid w:val="003A2A1A"/>
    <w:rsid w:val="003A458D"/>
    <w:rsid w:val="003A5595"/>
    <w:rsid w:val="003A5DD2"/>
    <w:rsid w:val="003A62B0"/>
    <w:rsid w:val="003A7608"/>
    <w:rsid w:val="003C15C0"/>
    <w:rsid w:val="003C22A5"/>
    <w:rsid w:val="003C465E"/>
    <w:rsid w:val="003C4AD5"/>
    <w:rsid w:val="003C542D"/>
    <w:rsid w:val="003D754B"/>
    <w:rsid w:val="003E1882"/>
    <w:rsid w:val="003F00B7"/>
    <w:rsid w:val="003F472B"/>
    <w:rsid w:val="003F4932"/>
    <w:rsid w:val="003F5E8F"/>
    <w:rsid w:val="003F68A1"/>
    <w:rsid w:val="00403239"/>
    <w:rsid w:val="00403543"/>
    <w:rsid w:val="0040710F"/>
    <w:rsid w:val="00412B22"/>
    <w:rsid w:val="00412F6B"/>
    <w:rsid w:val="004160DB"/>
    <w:rsid w:val="00416C6F"/>
    <w:rsid w:val="00430EE9"/>
    <w:rsid w:val="004325C0"/>
    <w:rsid w:val="00433BAE"/>
    <w:rsid w:val="004348B3"/>
    <w:rsid w:val="00434A01"/>
    <w:rsid w:val="0043531C"/>
    <w:rsid w:val="00436014"/>
    <w:rsid w:val="004410D0"/>
    <w:rsid w:val="004450D3"/>
    <w:rsid w:val="00445963"/>
    <w:rsid w:val="0044694D"/>
    <w:rsid w:val="00447BEB"/>
    <w:rsid w:val="00452083"/>
    <w:rsid w:val="00453799"/>
    <w:rsid w:val="00453D77"/>
    <w:rsid w:val="00454997"/>
    <w:rsid w:val="00454ADA"/>
    <w:rsid w:val="00455427"/>
    <w:rsid w:val="00456111"/>
    <w:rsid w:val="00457A00"/>
    <w:rsid w:val="00457AB3"/>
    <w:rsid w:val="00457C43"/>
    <w:rsid w:val="0046298E"/>
    <w:rsid w:val="00470F9E"/>
    <w:rsid w:val="00473298"/>
    <w:rsid w:val="00473E93"/>
    <w:rsid w:val="00476623"/>
    <w:rsid w:val="004769D4"/>
    <w:rsid w:val="004834C2"/>
    <w:rsid w:val="004876E4"/>
    <w:rsid w:val="00487A30"/>
    <w:rsid w:val="00493AFB"/>
    <w:rsid w:val="00494150"/>
    <w:rsid w:val="00495504"/>
    <w:rsid w:val="0049761C"/>
    <w:rsid w:val="004A15D4"/>
    <w:rsid w:val="004A262F"/>
    <w:rsid w:val="004A2BE3"/>
    <w:rsid w:val="004A3071"/>
    <w:rsid w:val="004A38FF"/>
    <w:rsid w:val="004A4147"/>
    <w:rsid w:val="004A4CE5"/>
    <w:rsid w:val="004A4E9B"/>
    <w:rsid w:val="004B1BC7"/>
    <w:rsid w:val="004B23C9"/>
    <w:rsid w:val="004B313D"/>
    <w:rsid w:val="004B3AE8"/>
    <w:rsid w:val="004B55BD"/>
    <w:rsid w:val="004B7433"/>
    <w:rsid w:val="004B7C1B"/>
    <w:rsid w:val="004C021D"/>
    <w:rsid w:val="004C3880"/>
    <w:rsid w:val="004C5068"/>
    <w:rsid w:val="004C654F"/>
    <w:rsid w:val="004D0306"/>
    <w:rsid w:val="004D31FD"/>
    <w:rsid w:val="004D388B"/>
    <w:rsid w:val="004D3A1C"/>
    <w:rsid w:val="004D637B"/>
    <w:rsid w:val="004E0CC5"/>
    <w:rsid w:val="004E0FFE"/>
    <w:rsid w:val="004E22E5"/>
    <w:rsid w:val="004E3B58"/>
    <w:rsid w:val="004E4AEF"/>
    <w:rsid w:val="004E7D21"/>
    <w:rsid w:val="004F07D2"/>
    <w:rsid w:val="004F0F77"/>
    <w:rsid w:val="004F1FF7"/>
    <w:rsid w:val="004F2942"/>
    <w:rsid w:val="004F434C"/>
    <w:rsid w:val="004F4967"/>
    <w:rsid w:val="004F4B57"/>
    <w:rsid w:val="004F60C3"/>
    <w:rsid w:val="005003DE"/>
    <w:rsid w:val="00501EFA"/>
    <w:rsid w:val="00505E7E"/>
    <w:rsid w:val="0050674F"/>
    <w:rsid w:val="00512AD6"/>
    <w:rsid w:val="005151BA"/>
    <w:rsid w:val="00517AB7"/>
    <w:rsid w:val="00521265"/>
    <w:rsid w:val="005262D4"/>
    <w:rsid w:val="00526D54"/>
    <w:rsid w:val="00541B14"/>
    <w:rsid w:val="00542BAF"/>
    <w:rsid w:val="00542E96"/>
    <w:rsid w:val="00543B56"/>
    <w:rsid w:val="00546038"/>
    <w:rsid w:val="005510C4"/>
    <w:rsid w:val="00551516"/>
    <w:rsid w:val="0055400E"/>
    <w:rsid w:val="00560F6A"/>
    <w:rsid w:val="005629AE"/>
    <w:rsid w:val="00564941"/>
    <w:rsid w:val="00570B99"/>
    <w:rsid w:val="00574432"/>
    <w:rsid w:val="00585715"/>
    <w:rsid w:val="0058655D"/>
    <w:rsid w:val="00591027"/>
    <w:rsid w:val="00591E25"/>
    <w:rsid w:val="00592B5D"/>
    <w:rsid w:val="005947D9"/>
    <w:rsid w:val="00594A8C"/>
    <w:rsid w:val="00595143"/>
    <w:rsid w:val="005967B6"/>
    <w:rsid w:val="005974BD"/>
    <w:rsid w:val="0059768F"/>
    <w:rsid w:val="00597867"/>
    <w:rsid w:val="005A0C25"/>
    <w:rsid w:val="005A2FD6"/>
    <w:rsid w:val="005A52E7"/>
    <w:rsid w:val="005A5D81"/>
    <w:rsid w:val="005A6F3D"/>
    <w:rsid w:val="005A7B9B"/>
    <w:rsid w:val="005A7E14"/>
    <w:rsid w:val="005B0DA2"/>
    <w:rsid w:val="005B318B"/>
    <w:rsid w:val="005B7857"/>
    <w:rsid w:val="005B7B63"/>
    <w:rsid w:val="005C01F6"/>
    <w:rsid w:val="005C431F"/>
    <w:rsid w:val="005C4B86"/>
    <w:rsid w:val="005C7069"/>
    <w:rsid w:val="005D124C"/>
    <w:rsid w:val="005D251E"/>
    <w:rsid w:val="005D2B67"/>
    <w:rsid w:val="005D3683"/>
    <w:rsid w:val="005D5391"/>
    <w:rsid w:val="005D6E95"/>
    <w:rsid w:val="005E00CA"/>
    <w:rsid w:val="005E2E83"/>
    <w:rsid w:val="005E311C"/>
    <w:rsid w:val="005E32D7"/>
    <w:rsid w:val="005F2798"/>
    <w:rsid w:val="00600BAF"/>
    <w:rsid w:val="00600D48"/>
    <w:rsid w:val="006060C8"/>
    <w:rsid w:val="00606540"/>
    <w:rsid w:val="00611CCD"/>
    <w:rsid w:val="006154DC"/>
    <w:rsid w:val="006161DE"/>
    <w:rsid w:val="006176AE"/>
    <w:rsid w:val="00621FB3"/>
    <w:rsid w:val="00627CF1"/>
    <w:rsid w:val="00631345"/>
    <w:rsid w:val="006321EE"/>
    <w:rsid w:val="0063425B"/>
    <w:rsid w:val="006408B0"/>
    <w:rsid w:val="00646002"/>
    <w:rsid w:val="00654077"/>
    <w:rsid w:val="00654613"/>
    <w:rsid w:val="0065461B"/>
    <w:rsid w:val="00664529"/>
    <w:rsid w:val="00664AF1"/>
    <w:rsid w:val="006708EA"/>
    <w:rsid w:val="006759D0"/>
    <w:rsid w:val="0067656C"/>
    <w:rsid w:val="00676EFB"/>
    <w:rsid w:val="00677D4E"/>
    <w:rsid w:val="006818EF"/>
    <w:rsid w:val="00684177"/>
    <w:rsid w:val="00684EF1"/>
    <w:rsid w:val="006857D5"/>
    <w:rsid w:val="00685FEC"/>
    <w:rsid w:val="00690404"/>
    <w:rsid w:val="00692312"/>
    <w:rsid w:val="006A2618"/>
    <w:rsid w:val="006A2E40"/>
    <w:rsid w:val="006A517D"/>
    <w:rsid w:val="006B009D"/>
    <w:rsid w:val="006B2D75"/>
    <w:rsid w:val="006B3481"/>
    <w:rsid w:val="006C013E"/>
    <w:rsid w:val="006C2685"/>
    <w:rsid w:val="006C283A"/>
    <w:rsid w:val="006C5753"/>
    <w:rsid w:val="006D3B9D"/>
    <w:rsid w:val="006D45F3"/>
    <w:rsid w:val="006D679D"/>
    <w:rsid w:val="006D79E8"/>
    <w:rsid w:val="006E033B"/>
    <w:rsid w:val="006E1B29"/>
    <w:rsid w:val="006F08A9"/>
    <w:rsid w:val="006F3639"/>
    <w:rsid w:val="00700D40"/>
    <w:rsid w:val="00701FDC"/>
    <w:rsid w:val="00703045"/>
    <w:rsid w:val="00703C6F"/>
    <w:rsid w:val="0070774C"/>
    <w:rsid w:val="00720E7A"/>
    <w:rsid w:val="0072155D"/>
    <w:rsid w:val="00721F14"/>
    <w:rsid w:val="00722556"/>
    <w:rsid w:val="007233A7"/>
    <w:rsid w:val="0073082F"/>
    <w:rsid w:val="007370BB"/>
    <w:rsid w:val="007401B7"/>
    <w:rsid w:val="00741ED9"/>
    <w:rsid w:val="00742261"/>
    <w:rsid w:val="007449AD"/>
    <w:rsid w:val="007511E4"/>
    <w:rsid w:val="0075176B"/>
    <w:rsid w:val="00752989"/>
    <w:rsid w:val="00752F27"/>
    <w:rsid w:val="007546E9"/>
    <w:rsid w:val="00756AF5"/>
    <w:rsid w:val="00760EE8"/>
    <w:rsid w:val="00762550"/>
    <w:rsid w:val="007628A1"/>
    <w:rsid w:val="00764D56"/>
    <w:rsid w:val="00765608"/>
    <w:rsid w:val="007673D5"/>
    <w:rsid w:val="00767F18"/>
    <w:rsid w:val="00770E09"/>
    <w:rsid w:val="00772D5E"/>
    <w:rsid w:val="00777F25"/>
    <w:rsid w:val="00784EBC"/>
    <w:rsid w:val="00786C9E"/>
    <w:rsid w:val="00790F22"/>
    <w:rsid w:val="007A0C80"/>
    <w:rsid w:val="007A1460"/>
    <w:rsid w:val="007A210E"/>
    <w:rsid w:val="007A349D"/>
    <w:rsid w:val="007A4252"/>
    <w:rsid w:val="007B0C65"/>
    <w:rsid w:val="007B170C"/>
    <w:rsid w:val="007B354C"/>
    <w:rsid w:val="007B49B4"/>
    <w:rsid w:val="007C427C"/>
    <w:rsid w:val="007C6216"/>
    <w:rsid w:val="007D234B"/>
    <w:rsid w:val="007D291C"/>
    <w:rsid w:val="007E06D2"/>
    <w:rsid w:val="007E5255"/>
    <w:rsid w:val="007E57E3"/>
    <w:rsid w:val="007F5341"/>
    <w:rsid w:val="00804971"/>
    <w:rsid w:val="008068BB"/>
    <w:rsid w:val="00807254"/>
    <w:rsid w:val="00807635"/>
    <w:rsid w:val="008119CF"/>
    <w:rsid w:val="0081511F"/>
    <w:rsid w:val="008221FA"/>
    <w:rsid w:val="00822AC7"/>
    <w:rsid w:val="00822AD3"/>
    <w:rsid w:val="00823B58"/>
    <w:rsid w:val="00823DA3"/>
    <w:rsid w:val="00826D93"/>
    <w:rsid w:val="00834D6E"/>
    <w:rsid w:val="00835208"/>
    <w:rsid w:val="00837343"/>
    <w:rsid w:val="0084219D"/>
    <w:rsid w:val="00842FA2"/>
    <w:rsid w:val="0084449B"/>
    <w:rsid w:val="00850187"/>
    <w:rsid w:val="008501AB"/>
    <w:rsid w:val="00854D46"/>
    <w:rsid w:val="008608F5"/>
    <w:rsid w:val="00862FFA"/>
    <w:rsid w:val="00874B39"/>
    <w:rsid w:val="008768CD"/>
    <w:rsid w:val="008806AC"/>
    <w:rsid w:val="00884AFE"/>
    <w:rsid w:val="0088733A"/>
    <w:rsid w:val="00887574"/>
    <w:rsid w:val="00893344"/>
    <w:rsid w:val="008943ED"/>
    <w:rsid w:val="00897014"/>
    <w:rsid w:val="008A0027"/>
    <w:rsid w:val="008A2BBF"/>
    <w:rsid w:val="008A2BCD"/>
    <w:rsid w:val="008A3078"/>
    <w:rsid w:val="008A3591"/>
    <w:rsid w:val="008A7608"/>
    <w:rsid w:val="008A7F56"/>
    <w:rsid w:val="008B1CCB"/>
    <w:rsid w:val="008B6A58"/>
    <w:rsid w:val="008B796D"/>
    <w:rsid w:val="008C3287"/>
    <w:rsid w:val="008C3C0F"/>
    <w:rsid w:val="008C7BED"/>
    <w:rsid w:val="008D0B7E"/>
    <w:rsid w:val="008D3493"/>
    <w:rsid w:val="008E4E88"/>
    <w:rsid w:val="008F1104"/>
    <w:rsid w:val="008F2A7C"/>
    <w:rsid w:val="008F2AA7"/>
    <w:rsid w:val="008F32AB"/>
    <w:rsid w:val="008F367B"/>
    <w:rsid w:val="008F5DC6"/>
    <w:rsid w:val="00900445"/>
    <w:rsid w:val="00901CCB"/>
    <w:rsid w:val="00901E12"/>
    <w:rsid w:val="009041F0"/>
    <w:rsid w:val="00911682"/>
    <w:rsid w:val="009131A8"/>
    <w:rsid w:val="00913942"/>
    <w:rsid w:val="009171A6"/>
    <w:rsid w:val="0092290A"/>
    <w:rsid w:val="00923C06"/>
    <w:rsid w:val="00925084"/>
    <w:rsid w:val="00930176"/>
    <w:rsid w:val="0093071F"/>
    <w:rsid w:val="009315EC"/>
    <w:rsid w:val="00934C9F"/>
    <w:rsid w:val="00936C25"/>
    <w:rsid w:val="009436B2"/>
    <w:rsid w:val="00945A55"/>
    <w:rsid w:val="00945C3B"/>
    <w:rsid w:val="00950983"/>
    <w:rsid w:val="00951D31"/>
    <w:rsid w:val="00954306"/>
    <w:rsid w:val="00957E18"/>
    <w:rsid w:val="00960D01"/>
    <w:rsid w:val="00961226"/>
    <w:rsid w:val="009627D3"/>
    <w:rsid w:val="00962A50"/>
    <w:rsid w:val="009668D4"/>
    <w:rsid w:val="009677C0"/>
    <w:rsid w:val="009716E8"/>
    <w:rsid w:val="009808A4"/>
    <w:rsid w:val="00980B85"/>
    <w:rsid w:val="0098459E"/>
    <w:rsid w:val="0098482D"/>
    <w:rsid w:val="00986B8E"/>
    <w:rsid w:val="009912C9"/>
    <w:rsid w:val="00993534"/>
    <w:rsid w:val="00995F2A"/>
    <w:rsid w:val="009A0B1F"/>
    <w:rsid w:val="009A4426"/>
    <w:rsid w:val="009A7075"/>
    <w:rsid w:val="009A7F6A"/>
    <w:rsid w:val="009B06F7"/>
    <w:rsid w:val="009B1605"/>
    <w:rsid w:val="009B3947"/>
    <w:rsid w:val="009B4025"/>
    <w:rsid w:val="009B6065"/>
    <w:rsid w:val="009B6929"/>
    <w:rsid w:val="009B76CA"/>
    <w:rsid w:val="009C0574"/>
    <w:rsid w:val="009D25DA"/>
    <w:rsid w:val="009D3D3D"/>
    <w:rsid w:val="009D537C"/>
    <w:rsid w:val="009D54EB"/>
    <w:rsid w:val="009E0665"/>
    <w:rsid w:val="009E2639"/>
    <w:rsid w:val="009E4227"/>
    <w:rsid w:val="009E6B5A"/>
    <w:rsid w:val="009F0AED"/>
    <w:rsid w:val="009F5246"/>
    <w:rsid w:val="009F7B29"/>
    <w:rsid w:val="00A007BD"/>
    <w:rsid w:val="00A045C1"/>
    <w:rsid w:val="00A0552B"/>
    <w:rsid w:val="00A10E56"/>
    <w:rsid w:val="00A15E76"/>
    <w:rsid w:val="00A172E6"/>
    <w:rsid w:val="00A173FB"/>
    <w:rsid w:val="00A2165A"/>
    <w:rsid w:val="00A240A5"/>
    <w:rsid w:val="00A31626"/>
    <w:rsid w:val="00A33598"/>
    <w:rsid w:val="00A33C86"/>
    <w:rsid w:val="00A4013B"/>
    <w:rsid w:val="00A44C67"/>
    <w:rsid w:val="00A50CFA"/>
    <w:rsid w:val="00A54F13"/>
    <w:rsid w:val="00A6007F"/>
    <w:rsid w:val="00A61F8C"/>
    <w:rsid w:val="00A6457B"/>
    <w:rsid w:val="00A66F10"/>
    <w:rsid w:val="00A73E40"/>
    <w:rsid w:val="00A75A8E"/>
    <w:rsid w:val="00A80AD1"/>
    <w:rsid w:val="00A81760"/>
    <w:rsid w:val="00A81D18"/>
    <w:rsid w:val="00A861A9"/>
    <w:rsid w:val="00A93111"/>
    <w:rsid w:val="00AA6B8C"/>
    <w:rsid w:val="00AB0423"/>
    <w:rsid w:val="00AB0C3B"/>
    <w:rsid w:val="00AB3117"/>
    <w:rsid w:val="00AC279A"/>
    <w:rsid w:val="00AC2937"/>
    <w:rsid w:val="00AC5D6A"/>
    <w:rsid w:val="00AD1194"/>
    <w:rsid w:val="00AE0266"/>
    <w:rsid w:val="00AE07DE"/>
    <w:rsid w:val="00AE2E9F"/>
    <w:rsid w:val="00AE2FE8"/>
    <w:rsid w:val="00AE2FF7"/>
    <w:rsid w:val="00AE7EC1"/>
    <w:rsid w:val="00AF2DC7"/>
    <w:rsid w:val="00B0091D"/>
    <w:rsid w:val="00B0118C"/>
    <w:rsid w:val="00B01C9D"/>
    <w:rsid w:val="00B02004"/>
    <w:rsid w:val="00B0239C"/>
    <w:rsid w:val="00B03C75"/>
    <w:rsid w:val="00B10D5C"/>
    <w:rsid w:val="00B1395D"/>
    <w:rsid w:val="00B179B0"/>
    <w:rsid w:val="00B22F44"/>
    <w:rsid w:val="00B3192B"/>
    <w:rsid w:val="00B31A2F"/>
    <w:rsid w:val="00B341AA"/>
    <w:rsid w:val="00B37803"/>
    <w:rsid w:val="00B40998"/>
    <w:rsid w:val="00B45980"/>
    <w:rsid w:val="00B500E1"/>
    <w:rsid w:val="00B56B9C"/>
    <w:rsid w:val="00B56F78"/>
    <w:rsid w:val="00B62678"/>
    <w:rsid w:val="00B6483F"/>
    <w:rsid w:val="00B6638C"/>
    <w:rsid w:val="00B67F94"/>
    <w:rsid w:val="00B74DEF"/>
    <w:rsid w:val="00B76D2F"/>
    <w:rsid w:val="00B808FE"/>
    <w:rsid w:val="00B80A16"/>
    <w:rsid w:val="00B826B9"/>
    <w:rsid w:val="00B8478A"/>
    <w:rsid w:val="00BA1E9A"/>
    <w:rsid w:val="00BA5749"/>
    <w:rsid w:val="00BB0B24"/>
    <w:rsid w:val="00BB0C92"/>
    <w:rsid w:val="00BB0F9D"/>
    <w:rsid w:val="00BB239C"/>
    <w:rsid w:val="00BB3ADD"/>
    <w:rsid w:val="00BB580A"/>
    <w:rsid w:val="00BB702E"/>
    <w:rsid w:val="00BC0648"/>
    <w:rsid w:val="00BC15CF"/>
    <w:rsid w:val="00BC4504"/>
    <w:rsid w:val="00BC67A2"/>
    <w:rsid w:val="00BC6D16"/>
    <w:rsid w:val="00BD415D"/>
    <w:rsid w:val="00BD5571"/>
    <w:rsid w:val="00BD7AA1"/>
    <w:rsid w:val="00BE1C81"/>
    <w:rsid w:val="00BE6DCD"/>
    <w:rsid w:val="00BF1376"/>
    <w:rsid w:val="00BF224D"/>
    <w:rsid w:val="00BF30D4"/>
    <w:rsid w:val="00BF3640"/>
    <w:rsid w:val="00BF4299"/>
    <w:rsid w:val="00BF4595"/>
    <w:rsid w:val="00BF519E"/>
    <w:rsid w:val="00BF53C3"/>
    <w:rsid w:val="00BF7AAE"/>
    <w:rsid w:val="00C0310A"/>
    <w:rsid w:val="00C06521"/>
    <w:rsid w:val="00C15D05"/>
    <w:rsid w:val="00C20639"/>
    <w:rsid w:val="00C31CF9"/>
    <w:rsid w:val="00C334C2"/>
    <w:rsid w:val="00C34962"/>
    <w:rsid w:val="00C374D5"/>
    <w:rsid w:val="00C457C1"/>
    <w:rsid w:val="00C45D95"/>
    <w:rsid w:val="00C460CA"/>
    <w:rsid w:val="00C475DD"/>
    <w:rsid w:val="00C5117E"/>
    <w:rsid w:val="00C51A23"/>
    <w:rsid w:val="00C66CDA"/>
    <w:rsid w:val="00C67227"/>
    <w:rsid w:val="00C74B66"/>
    <w:rsid w:val="00C75E26"/>
    <w:rsid w:val="00C76255"/>
    <w:rsid w:val="00C8307A"/>
    <w:rsid w:val="00C84E75"/>
    <w:rsid w:val="00C938DE"/>
    <w:rsid w:val="00C96A1F"/>
    <w:rsid w:val="00CA3CC0"/>
    <w:rsid w:val="00CA449A"/>
    <w:rsid w:val="00CA4968"/>
    <w:rsid w:val="00CA5F1F"/>
    <w:rsid w:val="00CB0002"/>
    <w:rsid w:val="00CB0C1C"/>
    <w:rsid w:val="00CB73B7"/>
    <w:rsid w:val="00CC0833"/>
    <w:rsid w:val="00CC0B66"/>
    <w:rsid w:val="00CC0DC5"/>
    <w:rsid w:val="00CC2F0E"/>
    <w:rsid w:val="00CC3006"/>
    <w:rsid w:val="00CC4114"/>
    <w:rsid w:val="00CC6579"/>
    <w:rsid w:val="00CC7322"/>
    <w:rsid w:val="00CD2BB7"/>
    <w:rsid w:val="00CD5526"/>
    <w:rsid w:val="00CE0137"/>
    <w:rsid w:val="00CE014B"/>
    <w:rsid w:val="00CE0A05"/>
    <w:rsid w:val="00CE11A4"/>
    <w:rsid w:val="00CE2126"/>
    <w:rsid w:val="00CE3C26"/>
    <w:rsid w:val="00CE5C71"/>
    <w:rsid w:val="00CE60AD"/>
    <w:rsid w:val="00CE654D"/>
    <w:rsid w:val="00CE6C92"/>
    <w:rsid w:val="00CE6FD4"/>
    <w:rsid w:val="00CF0241"/>
    <w:rsid w:val="00CF2A94"/>
    <w:rsid w:val="00CF2E2C"/>
    <w:rsid w:val="00CF48F4"/>
    <w:rsid w:val="00CF7B1B"/>
    <w:rsid w:val="00D0143D"/>
    <w:rsid w:val="00D01EF3"/>
    <w:rsid w:val="00D027DE"/>
    <w:rsid w:val="00D03255"/>
    <w:rsid w:val="00D05E51"/>
    <w:rsid w:val="00D063DF"/>
    <w:rsid w:val="00D1159B"/>
    <w:rsid w:val="00D11F10"/>
    <w:rsid w:val="00D13270"/>
    <w:rsid w:val="00D1388B"/>
    <w:rsid w:val="00D174AE"/>
    <w:rsid w:val="00D2297A"/>
    <w:rsid w:val="00D24A23"/>
    <w:rsid w:val="00D25546"/>
    <w:rsid w:val="00D25AED"/>
    <w:rsid w:val="00D279F5"/>
    <w:rsid w:val="00D316BE"/>
    <w:rsid w:val="00D3176D"/>
    <w:rsid w:val="00D32166"/>
    <w:rsid w:val="00D35D28"/>
    <w:rsid w:val="00D40366"/>
    <w:rsid w:val="00D40808"/>
    <w:rsid w:val="00D40CE7"/>
    <w:rsid w:val="00D4176A"/>
    <w:rsid w:val="00D43BC4"/>
    <w:rsid w:val="00D45F22"/>
    <w:rsid w:val="00D4670D"/>
    <w:rsid w:val="00D50481"/>
    <w:rsid w:val="00D5230C"/>
    <w:rsid w:val="00D53177"/>
    <w:rsid w:val="00D53C8D"/>
    <w:rsid w:val="00D53E71"/>
    <w:rsid w:val="00D54483"/>
    <w:rsid w:val="00D56D08"/>
    <w:rsid w:val="00D57C57"/>
    <w:rsid w:val="00D643E7"/>
    <w:rsid w:val="00D82AEB"/>
    <w:rsid w:val="00D91477"/>
    <w:rsid w:val="00D91FCD"/>
    <w:rsid w:val="00D9249A"/>
    <w:rsid w:val="00D93411"/>
    <w:rsid w:val="00D969A7"/>
    <w:rsid w:val="00DA007C"/>
    <w:rsid w:val="00DA2988"/>
    <w:rsid w:val="00DB0F49"/>
    <w:rsid w:val="00DB3195"/>
    <w:rsid w:val="00DB38A5"/>
    <w:rsid w:val="00DB4FA1"/>
    <w:rsid w:val="00DC031A"/>
    <w:rsid w:val="00DC62DF"/>
    <w:rsid w:val="00DD22BE"/>
    <w:rsid w:val="00DD4C8C"/>
    <w:rsid w:val="00DD56CF"/>
    <w:rsid w:val="00DE0394"/>
    <w:rsid w:val="00DE192B"/>
    <w:rsid w:val="00DE4DE8"/>
    <w:rsid w:val="00DF03A2"/>
    <w:rsid w:val="00DF5405"/>
    <w:rsid w:val="00DF541C"/>
    <w:rsid w:val="00DF5434"/>
    <w:rsid w:val="00DF5732"/>
    <w:rsid w:val="00E008AB"/>
    <w:rsid w:val="00E05394"/>
    <w:rsid w:val="00E05704"/>
    <w:rsid w:val="00E06149"/>
    <w:rsid w:val="00E10B4F"/>
    <w:rsid w:val="00E13389"/>
    <w:rsid w:val="00E17BB6"/>
    <w:rsid w:val="00E17E65"/>
    <w:rsid w:val="00E17F0B"/>
    <w:rsid w:val="00E232E0"/>
    <w:rsid w:val="00E2618A"/>
    <w:rsid w:val="00E27B11"/>
    <w:rsid w:val="00E27B4C"/>
    <w:rsid w:val="00E27B92"/>
    <w:rsid w:val="00E34B4F"/>
    <w:rsid w:val="00E44508"/>
    <w:rsid w:val="00E45663"/>
    <w:rsid w:val="00E466F2"/>
    <w:rsid w:val="00E47223"/>
    <w:rsid w:val="00E50DE4"/>
    <w:rsid w:val="00E512BC"/>
    <w:rsid w:val="00E5494C"/>
    <w:rsid w:val="00E5699C"/>
    <w:rsid w:val="00E576D5"/>
    <w:rsid w:val="00E61270"/>
    <w:rsid w:val="00E701AB"/>
    <w:rsid w:val="00E720E1"/>
    <w:rsid w:val="00E77005"/>
    <w:rsid w:val="00E85A99"/>
    <w:rsid w:val="00E90009"/>
    <w:rsid w:val="00E90A2D"/>
    <w:rsid w:val="00E90DE8"/>
    <w:rsid w:val="00E92298"/>
    <w:rsid w:val="00E9491A"/>
    <w:rsid w:val="00E973EB"/>
    <w:rsid w:val="00EA0F29"/>
    <w:rsid w:val="00EA5423"/>
    <w:rsid w:val="00EA6A7D"/>
    <w:rsid w:val="00EB1D47"/>
    <w:rsid w:val="00EB3563"/>
    <w:rsid w:val="00EB3573"/>
    <w:rsid w:val="00EB7E5B"/>
    <w:rsid w:val="00EC0269"/>
    <w:rsid w:val="00EC027E"/>
    <w:rsid w:val="00EC0BA3"/>
    <w:rsid w:val="00EC1D8C"/>
    <w:rsid w:val="00EC227C"/>
    <w:rsid w:val="00EC3C54"/>
    <w:rsid w:val="00EC6D8C"/>
    <w:rsid w:val="00EC7D2A"/>
    <w:rsid w:val="00ED1AA1"/>
    <w:rsid w:val="00ED6499"/>
    <w:rsid w:val="00ED673E"/>
    <w:rsid w:val="00ED6CF8"/>
    <w:rsid w:val="00ED7A98"/>
    <w:rsid w:val="00EF059D"/>
    <w:rsid w:val="00EF150D"/>
    <w:rsid w:val="00EF2ED1"/>
    <w:rsid w:val="00EF51C0"/>
    <w:rsid w:val="00EF54C2"/>
    <w:rsid w:val="00EF79CC"/>
    <w:rsid w:val="00F03220"/>
    <w:rsid w:val="00F05D7A"/>
    <w:rsid w:val="00F05F5A"/>
    <w:rsid w:val="00F0735F"/>
    <w:rsid w:val="00F104B4"/>
    <w:rsid w:val="00F1107A"/>
    <w:rsid w:val="00F128B8"/>
    <w:rsid w:val="00F12F43"/>
    <w:rsid w:val="00F16B33"/>
    <w:rsid w:val="00F176E8"/>
    <w:rsid w:val="00F20218"/>
    <w:rsid w:val="00F22EBE"/>
    <w:rsid w:val="00F24109"/>
    <w:rsid w:val="00F2418F"/>
    <w:rsid w:val="00F24880"/>
    <w:rsid w:val="00F25BBC"/>
    <w:rsid w:val="00F25FBA"/>
    <w:rsid w:val="00F26070"/>
    <w:rsid w:val="00F27158"/>
    <w:rsid w:val="00F31B15"/>
    <w:rsid w:val="00F3471A"/>
    <w:rsid w:val="00F347DB"/>
    <w:rsid w:val="00F3642F"/>
    <w:rsid w:val="00F40B6D"/>
    <w:rsid w:val="00F40BE2"/>
    <w:rsid w:val="00F43807"/>
    <w:rsid w:val="00F43CD2"/>
    <w:rsid w:val="00F5017A"/>
    <w:rsid w:val="00F525FA"/>
    <w:rsid w:val="00F52C6D"/>
    <w:rsid w:val="00F53253"/>
    <w:rsid w:val="00F53833"/>
    <w:rsid w:val="00F648AC"/>
    <w:rsid w:val="00F64A81"/>
    <w:rsid w:val="00F6525A"/>
    <w:rsid w:val="00F66797"/>
    <w:rsid w:val="00F676A2"/>
    <w:rsid w:val="00F71453"/>
    <w:rsid w:val="00F714D9"/>
    <w:rsid w:val="00F72B73"/>
    <w:rsid w:val="00F779D4"/>
    <w:rsid w:val="00F8185A"/>
    <w:rsid w:val="00F81B9D"/>
    <w:rsid w:val="00F834F8"/>
    <w:rsid w:val="00F94AF4"/>
    <w:rsid w:val="00F95B3C"/>
    <w:rsid w:val="00F9603C"/>
    <w:rsid w:val="00FA05E8"/>
    <w:rsid w:val="00FA1363"/>
    <w:rsid w:val="00FA4DD5"/>
    <w:rsid w:val="00FB07D3"/>
    <w:rsid w:val="00FB0B8C"/>
    <w:rsid w:val="00FB6BF7"/>
    <w:rsid w:val="00FB7E93"/>
    <w:rsid w:val="00FC1566"/>
    <w:rsid w:val="00FC362F"/>
    <w:rsid w:val="00FD4AA2"/>
    <w:rsid w:val="00FD5262"/>
    <w:rsid w:val="00FD721E"/>
    <w:rsid w:val="00FE0C91"/>
    <w:rsid w:val="00FE1E69"/>
    <w:rsid w:val="00FE2B10"/>
    <w:rsid w:val="00FE400D"/>
    <w:rsid w:val="00FE4731"/>
    <w:rsid w:val="00FF15AE"/>
    <w:rsid w:val="00FF1FDE"/>
    <w:rsid w:val="00FF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7">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iPriority="1" w:unhideWhenUsed="1" w:qFormat="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E45663"/>
    <w:pPr>
      <w:tabs>
        <w:tab w:val="right" w:leader="dot" w:pos="10080"/>
      </w:tabs>
      <w:spacing w:after="10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link w:val="ListParagraphChar"/>
    <w:autoRedefine/>
    <w:uiPriority w:val="34"/>
    <w:qFormat/>
    <w:locked/>
    <w:rsid w:val="0092290A"/>
    <w:pPr>
      <w:spacing w:after="14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4"/>
      </w:numPr>
      <w:spacing w:after="140"/>
    </w:pPr>
  </w:style>
  <w:style w:type="paragraph" w:styleId="ListBullet">
    <w:name w:val="List Bullet"/>
    <w:basedOn w:val="Normal"/>
    <w:qFormat/>
    <w:rsid w:val="00901CCB"/>
    <w:pPr>
      <w:numPr>
        <w:numId w:val="11"/>
      </w:numPr>
      <w:spacing w:after="140"/>
      <w:ind w:left="360"/>
    </w:pPr>
  </w:style>
  <w:style w:type="paragraph" w:styleId="ListBullet2">
    <w:name w:val="List Bullet 2"/>
    <w:basedOn w:val="Normal"/>
    <w:autoRedefine/>
    <w:qFormat/>
    <w:rsid w:val="00EB3573"/>
    <w:pPr>
      <w:widowControl w:val="0"/>
      <w:numPr>
        <w:numId w:val="9"/>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character" w:customStyle="1" w:styleId="ListParagraphChar">
    <w:name w:val="List Paragraph Char"/>
    <w:basedOn w:val="DefaultParagraphFont"/>
    <w:link w:val="ListParagraph"/>
    <w:uiPriority w:val="34"/>
    <w:locked/>
    <w:rsid w:val="0092290A"/>
    <w:rPr>
      <w:rFonts w:ascii="Georgia" w:hAnsi="Georgia"/>
    </w:rPr>
  </w:style>
  <w:style w:type="character" w:customStyle="1" w:styleId="Style1Char">
    <w:name w:val="Style1 Char"/>
    <w:basedOn w:val="ListParagraphChar"/>
    <w:locked/>
    <w:rsid w:val="003A458D"/>
    <w:rPr>
      <w:rFonts w:ascii="Georgia" w:hAnsi="Georgia"/>
      <w:b/>
      <w:color w:val="000000" w:themeColor="text1"/>
      <w:sz w:val="28"/>
    </w:rPr>
  </w:style>
  <w:style w:type="character" w:customStyle="1" w:styleId="Style2Char">
    <w:name w:val="Style2 Char"/>
    <w:basedOn w:val="ListParagraphChar"/>
    <w:link w:val="Style2"/>
    <w:locked/>
    <w:rsid w:val="003A458D"/>
    <w:rPr>
      <w:rFonts w:ascii="Georgia" w:hAnsi="Georgia"/>
      <w:b/>
      <w:color w:val="C00000"/>
      <w:sz w:val="40"/>
    </w:rPr>
  </w:style>
  <w:style w:type="paragraph" w:customStyle="1" w:styleId="Style2">
    <w:name w:val="Style2"/>
    <w:basedOn w:val="ListParagraph"/>
    <w:link w:val="Style2Char"/>
    <w:qFormat/>
    <w:rsid w:val="003A458D"/>
    <w:pPr>
      <w:spacing w:after="160" w:line="256" w:lineRule="auto"/>
      <w:ind w:left="1080" w:hanging="720"/>
      <w:contextualSpacing/>
    </w:pPr>
    <w:rPr>
      <w:b/>
      <w:color w:val="C00000"/>
      <w:sz w:val="40"/>
    </w:rPr>
  </w:style>
  <w:style w:type="character" w:customStyle="1" w:styleId="Mention1">
    <w:name w:val="Mention1"/>
    <w:basedOn w:val="DefaultParagraphFont"/>
    <w:uiPriority w:val="99"/>
    <w:semiHidden/>
    <w:unhideWhenUsed/>
    <w:rsid w:val="00ED6CF8"/>
    <w:rPr>
      <w:color w:val="2B579A"/>
      <w:shd w:val="clear" w:color="auto" w:fill="E6E6E6"/>
    </w:rPr>
  </w:style>
  <w:style w:type="character" w:styleId="BookTitle">
    <w:name w:val="Book Title"/>
    <w:basedOn w:val="DefaultParagraphFont"/>
    <w:uiPriority w:val="33"/>
    <w:qFormat/>
    <w:locked/>
    <w:rsid w:val="00E973EB"/>
    <w:rPr>
      <w:b/>
      <w:bCs/>
      <w:i/>
      <w:iCs/>
      <w:spacing w:val="5"/>
    </w:rPr>
  </w:style>
  <w:style w:type="character" w:customStyle="1" w:styleId="group-name">
    <w:name w:val="group-name"/>
    <w:basedOn w:val="DefaultParagraphFont"/>
    <w:rsid w:val="00777F25"/>
  </w:style>
  <w:style w:type="character" w:customStyle="1" w:styleId="label-name">
    <w:name w:val="label-name"/>
    <w:basedOn w:val="DefaultParagraphFont"/>
    <w:rsid w:val="00777F25"/>
  </w:style>
  <w:style w:type="character" w:customStyle="1" w:styleId="red">
    <w:name w:val="red"/>
    <w:basedOn w:val="DefaultParagraphFont"/>
    <w:rsid w:val="00777F25"/>
  </w:style>
  <w:style w:type="character" w:customStyle="1" w:styleId="UnresolvedMention1">
    <w:name w:val="Unresolved Mention1"/>
    <w:basedOn w:val="DefaultParagraphFont"/>
    <w:uiPriority w:val="99"/>
    <w:semiHidden/>
    <w:unhideWhenUsed/>
    <w:rsid w:val="00807254"/>
    <w:rPr>
      <w:color w:val="808080"/>
      <w:shd w:val="clear" w:color="auto" w:fill="E6E6E6"/>
    </w:rPr>
  </w:style>
  <w:style w:type="paragraph" w:styleId="BodyText">
    <w:name w:val="Body Text"/>
    <w:basedOn w:val="Normal"/>
    <w:link w:val="BodyTextChar"/>
    <w:uiPriority w:val="1"/>
    <w:qFormat/>
    <w:locked/>
    <w:rsid w:val="00351E60"/>
    <w:pPr>
      <w:widowControl w:val="0"/>
      <w:autoSpaceDE w:val="0"/>
      <w:autoSpaceDN w:val="0"/>
      <w:spacing w:after="0" w:line="240" w:lineRule="auto"/>
    </w:pPr>
    <w:rPr>
      <w:rFonts w:eastAsia="Georgia" w:cs="Georgia"/>
      <w:color w:val="auto"/>
      <w:kern w:val="0"/>
      <w:lang w:bidi="en-US"/>
    </w:rPr>
  </w:style>
  <w:style w:type="character" w:customStyle="1" w:styleId="BodyTextChar">
    <w:name w:val="Body Text Char"/>
    <w:basedOn w:val="DefaultParagraphFont"/>
    <w:link w:val="BodyText"/>
    <w:uiPriority w:val="1"/>
    <w:rsid w:val="00351E60"/>
    <w:rPr>
      <w:rFonts w:ascii="Georgia" w:eastAsia="Georgia" w:hAnsi="Georgia" w:cs="Georgia"/>
      <w:lang w:bidi="en-US"/>
    </w:rPr>
  </w:style>
  <w:style w:type="character" w:styleId="UnresolvedMention">
    <w:name w:val="Unresolved Mention"/>
    <w:basedOn w:val="DefaultParagraphFont"/>
    <w:uiPriority w:val="99"/>
    <w:semiHidden/>
    <w:unhideWhenUsed/>
    <w:rsid w:val="000E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1874844">
      <w:bodyDiv w:val="1"/>
      <w:marLeft w:val="0"/>
      <w:marRight w:val="0"/>
      <w:marTop w:val="0"/>
      <w:marBottom w:val="0"/>
      <w:divBdr>
        <w:top w:val="none" w:sz="0" w:space="0" w:color="auto"/>
        <w:left w:val="none" w:sz="0" w:space="0" w:color="auto"/>
        <w:bottom w:val="none" w:sz="0" w:space="0" w:color="auto"/>
        <w:right w:val="none" w:sz="0" w:space="0" w:color="auto"/>
      </w:divBdr>
    </w:div>
    <w:div w:id="174923672">
      <w:bodyDiv w:val="1"/>
      <w:marLeft w:val="0"/>
      <w:marRight w:val="0"/>
      <w:marTop w:val="0"/>
      <w:marBottom w:val="0"/>
      <w:divBdr>
        <w:top w:val="none" w:sz="0" w:space="0" w:color="auto"/>
        <w:left w:val="none" w:sz="0" w:space="0" w:color="auto"/>
        <w:bottom w:val="none" w:sz="0" w:space="0" w:color="auto"/>
        <w:right w:val="none" w:sz="0" w:space="0" w:color="auto"/>
      </w:divBdr>
    </w:div>
    <w:div w:id="285814065">
      <w:bodyDiv w:val="1"/>
      <w:marLeft w:val="0"/>
      <w:marRight w:val="0"/>
      <w:marTop w:val="0"/>
      <w:marBottom w:val="0"/>
      <w:divBdr>
        <w:top w:val="none" w:sz="0" w:space="0" w:color="auto"/>
        <w:left w:val="none" w:sz="0" w:space="0" w:color="auto"/>
        <w:bottom w:val="none" w:sz="0" w:space="0" w:color="auto"/>
        <w:right w:val="none" w:sz="0" w:space="0" w:color="auto"/>
      </w:divBdr>
    </w:div>
    <w:div w:id="300304560">
      <w:bodyDiv w:val="1"/>
      <w:marLeft w:val="0"/>
      <w:marRight w:val="0"/>
      <w:marTop w:val="0"/>
      <w:marBottom w:val="0"/>
      <w:divBdr>
        <w:top w:val="none" w:sz="0" w:space="0" w:color="auto"/>
        <w:left w:val="none" w:sz="0" w:space="0" w:color="auto"/>
        <w:bottom w:val="none" w:sz="0" w:space="0" w:color="auto"/>
        <w:right w:val="none" w:sz="0" w:space="0" w:color="auto"/>
      </w:divBdr>
    </w:div>
    <w:div w:id="345207450">
      <w:bodyDiv w:val="1"/>
      <w:marLeft w:val="0"/>
      <w:marRight w:val="0"/>
      <w:marTop w:val="0"/>
      <w:marBottom w:val="0"/>
      <w:divBdr>
        <w:top w:val="none" w:sz="0" w:space="0" w:color="auto"/>
        <w:left w:val="none" w:sz="0" w:space="0" w:color="auto"/>
        <w:bottom w:val="none" w:sz="0" w:space="0" w:color="auto"/>
        <w:right w:val="none" w:sz="0" w:space="0" w:color="auto"/>
      </w:divBdr>
    </w:div>
    <w:div w:id="392510418">
      <w:bodyDiv w:val="1"/>
      <w:marLeft w:val="0"/>
      <w:marRight w:val="0"/>
      <w:marTop w:val="0"/>
      <w:marBottom w:val="0"/>
      <w:divBdr>
        <w:top w:val="none" w:sz="0" w:space="0" w:color="auto"/>
        <w:left w:val="none" w:sz="0" w:space="0" w:color="auto"/>
        <w:bottom w:val="none" w:sz="0" w:space="0" w:color="auto"/>
        <w:right w:val="none" w:sz="0" w:space="0" w:color="auto"/>
      </w:divBdr>
    </w:div>
    <w:div w:id="400909251">
      <w:bodyDiv w:val="1"/>
      <w:marLeft w:val="0"/>
      <w:marRight w:val="0"/>
      <w:marTop w:val="0"/>
      <w:marBottom w:val="0"/>
      <w:divBdr>
        <w:top w:val="none" w:sz="0" w:space="0" w:color="auto"/>
        <w:left w:val="none" w:sz="0" w:space="0" w:color="auto"/>
        <w:bottom w:val="none" w:sz="0" w:space="0" w:color="auto"/>
        <w:right w:val="none" w:sz="0" w:space="0" w:color="auto"/>
      </w:divBdr>
    </w:div>
    <w:div w:id="429282568">
      <w:bodyDiv w:val="1"/>
      <w:marLeft w:val="0"/>
      <w:marRight w:val="0"/>
      <w:marTop w:val="0"/>
      <w:marBottom w:val="0"/>
      <w:divBdr>
        <w:top w:val="none" w:sz="0" w:space="0" w:color="auto"/>
        <w:left w:val="none" w:sz="0" w:space="0" w:color="auto"/>
        <w:bottom w:val="none" w:sz="0" w:space="0" w:color="auto"/>
        <w:right w:val="none" w:sz="0" w:space="0" w:color="auto"/>
      </w:divBdr>
    </w:div>
    <w:div w:id="584992562">
      <w:bodyDiv w:val="1"/>
      <w:marLeft w:val="0"/>
      <w:marRight w:val="0"/>
      <w:marTop w:val="0"/>
      <w:marBottom w:val="0"/>
      <w:divBdr>
        <w:top w:val="none" w:sz="0" w:space="0" w:color="auto"/>
        <w:left w:val="none" w:sz="0" w:space="0" w:color="auto"/>
        <w:bottom w:val="none" w:sz="0" w:space="0" w:color="auto"/>
        <w:right w:val="none" w:sz="0" w:space="0" w:color="auto"/>
      </w:divBdr>
    </w:div>
    <w:div w:id="585264192">
      <w:bodyDiv w:val="1"/>
      <w:marLeft w:val="0"/>
      <w:marRight w:val="0"/>
      <w:marTop w:val="0"/>
      <w:marBottom w:val="0"/>
      <w:divBdr>
        <w:top w:val="none" w:sz="0" w:space="0" w:color="auto"/>
        <w:left w:val="none" w:sz="0" w:space="0" w:color="auto"/>
        <w:bottom w:val="none" w:sz="0" w:space="0" w:color="auto"/>
        <w:right w:val="none" w:sz="0" w:space="0" w:color="auto"/>
      </w:divBdr>
    </w:div>
    <w:div w:id="610867847">
      <w:bodyDiv w:val="1"/>
      <w:marLeft w:val="0"/>
      <w:marRight w:val="0"/>
      <w:marTop w:val="0"/>
      <w:marBottom w:val="0"/>
      <w:divBdr>
        <w:top w:val="none" w:sz="0" w:space="0" w:color="auto"/>
        <w:left w:val="none" w:sz="0" w:space="0" w:color="auto"/>
        <w:bottom w:val="none" w:sz="0" w:space="0" w:color="auto"/>
        <w:right w:val="none" w:sz="0" w:space="0" w:color="auto"/>
      </w:divBdr>
    </w:div>
    <w:div w:id="653029014">
      <w:bodyDiv w:val="1"/>
      <w:marLeft w:val="0"/>
      <w:marRight w:val="0"/>
      <w:marTop w:val="0"/>
      <w:marBottom w:val="0"/>
      <w:divBdr>
        <w:top w:val="none" w:sz="0" w:space="0" w:color="auto"/>
        <w:left w:val="none" w:sz="0" w:space="0" w:color="auto"/>
        <w:bottom w:val="none" w:sz="0" w:space="0" w:color="auto"/>
        <w:right w:val="none" w:sz="0" w:space="0" w:color="auto"/>
      </w:divBdr>
    </w:div>
    <w:div w:id="689725781">
      <w:bodyDiv w:val="1"/>
      <w:marLeft w:val="0"/>
      <w:marRight w:val="0"/>
      <w:marTop w:val="0"/>
      <w:marBottom w:val="0"/>
      <w:divBdr>
        <w:top w:val="none" w:sz="0" w:space="0" w:color="auto"/>
        <w:left w:val="none" w:sz="0" w:space="0" w:color="auto"/>
        <w:bottom w:val="none" w:sz="0" w:space="0" w:color="auto"/>
        <w:right w:val="none" w:sz="0" w:space="0" w:color="auto"/>
      </w:divBdr>
    </w:div>
    <w:div w:id="77944822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33760712">
      <w:bodyDiv w:val="1"/>
      <w:marLeft w:val="0"/>
      <w:marRight w:val="0"/>
      <w:marTop w:val="0"/>
      <w:marBottom w:val="0"/>
      <w:divBdr>
        <w:top w:val="none" w:sz="0" w:space="0" w:color="auto"/>
        <w:left w:val="none" w:sz="0" w:space="0" w:color="auto"/>
        <w:bottom w:val="none" w:sz="0" w:space="0" w:color="auto"/>
        <w:right w:val="none" w:sz="0" w:space="0" w:color="auto"/>
      </w:divBdr>
    </w:div>
    <w:div w:id="1173228071">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61317651">
      <w:bodyDiv w:val="1"/>
      <w:marLeft w:val="0"/>
      <w:marRight w:val="0"/>
      <w:marTop w:val="0"/>
      <w:marBottom w:val="0"/>
      <w:divBdr>
        <w:top w:val="none" w:sz="0" w:space="0" w:color="auto"/>
        <w:left w:val="none" w:sz="0" w:space="0" w:color="auto"/>
        <w:bottom w:val="none" w:sz="0" w:space="0" w:color="auto"/>
        <w:right w:val="none" w:sz="0" w:space="0" w:color="auto"/>
      </w:divBdr>
    </w:div>
    <w:div w:id="1520853079">
      <w:bodyDiv w:val="1"/>
      <w:marLeft w:val="0"/>
      <w:marRight w:val="0"/>
      <w:marTop w:val="0"/>
      <w:marBottom w:val="0"/>
      <w:divBdr>
        <w:top w:val="none" w:sz="0" w:space="0" w:color="auto"/>
        <w:left w:val="none" w:sz="0" w:space="0" w:color="auto"/>
        <w:bottom w:val="none" w:sz="0" w:space="0" w:color="auto"/>
        <w:right w:val="none" w:sz="0" w:space="0" w:color="auto"/>
      </w:divBdr>
    </w:div>
    <w:div w:id="1540968344">
      <w:bodyDiv w:val="1"/>
      <w:marLeft w:val="0"/>
      <w:marRight w:val="0"/>
      <w:marTop w:val="0"/>
      <w:marBottom w:val="0"/>
      <w:divBdr>
        <w:top w:val="none" w:sz="0" w:space="0" w:color="auto"/>
        <w:left w:val="none" w:sz="0" w:space="0" w:color="auto"/>
        <w:bottom w:val="none" w:sz="0" w:space="0" w:color="auto"/>
        <w:right w:val="none" w:sz="0" w:space="0" w:color="auto"/>
      </w:divBdr>
    </w:div>
    <w:div w:id="1582907547">
      <w:bodyDiv w:val="1"/>
      <w:marLeft w:val="0"/>
      <w:marRight w:val="0"/>
      <w:marTop w:val="0"/>
      <w:marBottom w:val="0"/>
      <w:divBdr>
        <w:top w:val="none" w:sz="0" w:space="0" w:color="auto"/>
        <w:left w:val="none" w:sz="0" w:space="0" w:color="auto"/>
        <w:bottom w:val="none" w:sz="0" w:space="0" w:color="auto"/>
        <w:right w:val="none" w:sz="0" w:space="0" w:color="auto"/>
      </w:divBdr>
    </w:div>
    <w:div w:id="1806119893">
      <w:bodyDiv w:val="1"/>
      <w:marLeft w:val="0"/>
      <w:marRight w:val="0"/>
      <w:marTop w:val="0"/>
      <w:marBottom w:val="0"/>
      <w:divBdr>
        <w:top w:val="none" w:sz="0" w:space="0" w:color="auto"/>
        <w:left w:val="none" w:sz="0" w:space="0" w:color="auto"/>
        <w:bottom w:val="none" w:sz="0" w:space="0" w:color="auto"/>
        <w:right w:val="none" w:sz="0" w:space="0" w:color="auto"/>
      </w:divBdr>
    </w:div>
    <w:div w:id="1808013234">
      <w:bodyDiv w:val="1"/>
      <w:marLeft w:val="0"/>
      <w:marRight w:val="0"/>
      <w:marTop w:val="0"/>
      <w:marBottom w:val="0"/>
      <w:divBdr>
        <w:top w:val="none" w:sz="0" w:space="0" w:color="auto"/>
        <w:left w:val="none" w:sz="0" w:space="0" w:color="auto"/>
        <w:bottom w:val="none" w:sz="0" w:space="0" w:color="auto"/>
        <w:right w:val="none" w:sz="0" w:space="0" w:color="auto"/>
      </w:divBdr>
    </w:div>
    <w:div w:id="1916235538">
      <w:bodyDiv w:val="1"/>
      <w:marLeft w:val="0"/>
      <w:marRight w:val="0"/>
      <w:marTop w:val="0"/>
      <w:marBottom w:val="0"/>
      <w:divBdr>
        <w:top w:val="none" w:sz="0" w:space="0" w:color="auto"/>
        <w:left w:val="none" w:sz="0" w:space="0" w:color="auto"/>
        <w:bottom w:val="none" w:sz="0" w:space="0" w:color="auto"/>
        <w:right w:val="none" w:sz="0" w:space="0" w:color="auto"/>
      </w:divBdr>
    </w:div>
    <w:div w:id="2080597070">
      <w:bodyDiv w:val="1"/>
      <w:marLeft w:val="0"/>
      <w:marRight w:val="0"/>
      <w:marTop w:val="0"/>
      <w:marBottom w:val="0"/>
      <w:divBdr>
        <w:top w:val="none" w:sz="0" w:space="0" w:color="auto"/>
        <w:left w:val="none" w:sz="0" w:space="0" w:color="auto"/>
        <w:bottom w:val="none" w:sz="0" w:space="0" w:color="auto"/>
        <w:right w:val="none" w:sz="0" w:space="0" w:color="auto"/>
      </w:divBdr>
    </w:div>
    <w:div w:id="21318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embed/x-qLpMyAF54?rel=0&amp;fs=1&amp;wmode=transparent&amp;autoplay=1&amp;showinfo=1&amp;modestbranding=1&amp;?theme=dark&amp;color=white&amp;cc_load_policy=0&amp;hl=en&amp;cc_lang_pref=en&amp;?autohide=1" TargetMode="External"/><Relationship Id="rId18" Type="http://schemas.openxmlformats.org/officeDocument/2006/relationships/hyperlink" Target="https://developer.ibm.com/storage/products/ibm-spectrum-scale/" TargetMode="External"/><Relationship Id="rId26" Type="http://schemas.openxmlformats.org/officeDocument/2006/relationships/hyperlink" Target="https://docs.aws.amazon.com/s3/" TargetMode="External"/><Relationship Id="rId39" Type="http://schemas.openxmlformats.org/officeDocument/2006/relationships/image" Target="media/image4.png"/><Relationship Id="rId21" Type="http://schemas.openxmlformats.org/officeDocument/2006/relationships/image" Target="media/image2.png"/><Relationship Id="rId34" Type="http://schemas.openxmlformats.org/officeDocument/2006/relationships/hyperlink" Target="https://raw.githubusercontent.com/aws-quickstart/quickstart-sas-grid/master/playbooks/templates/final_plan_meta_only.xml" TargetMode="External"/><Relationship Id="rId42" Type="http://schemas.openxmlformats.org/officeDocument/2006/relationships/hyperlink" Target="https://fwd.aws/vA89R" TargetMode="External"/><Relationship Id="rId47" Type="http://schemas.openxmlformats.org/officeDocument/2006/relationships/hyperlink" Target="https://docs.aws.amazon.com/vpc/latest/userguide/vpc-sharing.html" TargetMode="External"/><Relationship Id="rId50" Type="http://schemas.openxmlformats.org/officeDocument/2006/relationships/hyperlink" Target="http://spectrumscale-license.s3-website-us-west-2.amazonaws.com/" TargetMode="External"/><Relationship Id="rId55" Type="http://schemas.openxmlformats.org/officeDocument/2006/relationships/hyperlink" Target="https://fwd.aws/rxqbD" TargetMode="External"/><Relationship Id="rId63" Type="http://schemas.openxmlformats.org/officeDocument/2006/relationships/hyperlink" Target="https://docs.aws.amazon.com/cloudformation/" TargetMode="External"/><Relationship Id="rId68" Type="http://schemas.openxmlformats.org/officeDocument/2006/relationships/hyperlink" Target="https://support.sas.com/rnd/scalability/grid/gridinstall.html" TargetMode="External"/><Relationship Id="rId76" Type="http://schemas.openxmlformats.org/officeDocument/2006/relationships/hyperlink" Target="https://fwd.aws/y5J6J" TargetMode="External"/><Relationship Id="rId8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www.ibm.com/support/knowledgecenter/en/STXKQY_4.2.0/com.ibm.spectru%20m.scale.v4r2.ins.doc/bl1in_IntroducingIBMSpectrumScale.htm" TargetMode="External"/><Relationship Id="rId2" Type="http://schemas.openxmlformats.org/officeDocument/2006/relationships/customXml" Target="../customXml/item2.xml"/><Relationship Id="rId16" Type="http://schemas.openxmlformats.org/officeDocument/2006/relationships/hyperlink" Target="https://aws.amazon.com/marketplace/pp/B07FTSL9VX" TargetMode="External"/><Relationship Id="rId29" Type="http://schemas.openxmlformats.org/officeDocument/2006/relationships/hyperlink" Target="https://aws.amazon.com/marketplace/pp/B07FTSL9VX"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AmazonEBS.html" TargetMode="External"/><Relationship Id="rId32" Type="http://schemas.openxmlformats.org/officeDocument/2006/relationships/hyperlink" Target="https://docs.aws.amazon.com/AWSEC2/latest/UserGuide/ec2-key-pairs.html" TargetMode="External"/><Relationship Id="rId37" Type="http://schemas.openxmlformats.org/officeDocument/2006/relationships/hyperlink" Target="https://aws.amazon.com/marketplace/pp/B07FTSL9VX" TargetMode="External"/><Relationship Id="rId40" Type="http://schemas.openxmlformats.org/officeDocument/2006/relationships/image" Target="media/image5.png"/><Relationship Id="rId45" Type="http://schemas.openxmlformats.org/officeDocument/2006/relationships/hyperlink" Target="https://fwd.aws/k6bVB" TargetMode="External"/><Relationship Id="rId53" Type="http://schemas.openxmlformats.org/officeDocument/2006/relationships/hyperlink" Target="http://spectrumscale-license.s3-website-us-west-2.amazonaws.com/" TargetMode="External"/><Relationship Id="rId58" Type="http://schemas.openxmlformats.org/officeDocument/2006/relationships/hyperlink" Target="https://docs.aws.amazon.com/AWSCloudFormation/latest/UserGuide/troubleshooting.html" TargetMode="External"/><Relationship Id="rId66" Type="http://schemas.openxmlformats.org/officeDocument/2006/relationships/hyperlink" Target="https://docs.aws.amazon.com/autoscaling/latest/userguide/" TargetMode="External"/><Relationship Id="rId74" Type="http://schemas.openxmlformats.org/officeDocument/2006/relationships/hyperlink" Target="https://www.ibm.com/developerworks/community/forums/html/forum?id=11111111-0000-0000-0000-000000000479"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fwd.aws/kJ9kP" TargetMode="External"/><Relationship Id="rId82" Type="http://schemas.openxmlformats.org/officeDocument/2006/relationships/footer" Target="footer2.xml"/><Relationship Id="rId19" Type="http://schemas.openxmlformats.org/officeDocument/2006/relationships/hyperlink" Target="https://developer.ibm.com/storage/products/ibm-spectrum-sca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old.lustre.org/manual/LustreManual20_HTML/UnderstandingLustre.html" TargetMode="External"/><Relationship Id="rId22" Type="http://schemas.openxmlformats.org/officeDocument/2006/relationships/hyperlink" Target="https://aws.amazon.com/getting-started/" TargetMode="External"/><Relationship Id="rId27" Type="http://schemas.openxmlformats.org/officeDocument/2006/relationships/hyperlink" Target="https://docs.aws.amazon.com/vpc/" TargetMode="External"/><Relationship Id="rId30" Type="http://schemas.openxmlformats.org/officeDocument/2006/relationships/hyperlink" Target="https://aws.amazon.com" TargetMode="External"/><Relationship Id="rId35" Type="http://schemas.openxmlformats.org/officeDocument/2006/relationships/hyperlink" Target="https://raw.githubusercontent.com/aws-quickstart/quickstart-sas-grid/master/playbooks/templates/final_plan_without_meta.xml" TargetMode="External"/><Relationship Id="rId43" Type="http://schemas.openxmlformats.org/officeDocument/2006/relationships/hyperlink" Target="https://fwd.aws/vA89R" TargetMode="External"/><Relationship Id="rId48" Type="http://schemas.openxmlformats.org/officeDocument/2006/relationships/hyperlink" Target="http://docs.aws.amazon.com/AmazonVPC/latest/UserGuide/VPC_DHCP_Options.html" TargetMode="External"/><Relationship Id="rId56" Type="http://schemas.openxmlformats.org/officeDocument/2006/relationships/hyperlink" Target="https://support.sas.com/rnd/scalability/grid/gridinstall.html" TargetMode="External"/><Relationship Id="rId64" Type="http://schemas.openxmlformats.org/officeDocument/2006/relationships/hyperlink" Target="https://docs.aws.amazon.com/vpc/" TargetMode="External"/><Relationship Id="rId69" Type="http://schemas.openxmlformats.org/officeDocument/2006/relationships/hyperlink" Target="http://wiki.old.lustre.org/manual/LustreManual20_HTML/UnderstandingLustre.html" TargetMode="External"/><Relationship Id="rId77" Type="http://schemas.openxmlformats.org/officeDocument/2006/relationships/hyperlink" Target="http://aws.amazon.com/apache2.0/" TargetMode="External"/><Relationship Id="rId8" Type="http://schemas.openxmlformats.org/officeDocument/2006/relationships/webSettings" Target="webSettings.xml"/><Relationship Id="rId51" Type="http://schemas.openxmlformats.org/officeDocument/2006/relationships/hyperlink" Target="https://docs.aws.amazon.com/AmazonS3/latest/dev/UsingMetadata.html" TargetMode="External"/><Relationship Id="rId72" Type="http://schemas.openxmlformats.org/officeDocument/2006/relationships/hyperlink" Target="https://www.ibm.com/support/knowledgecenter/en/STXKQY_4.2.0/com.ibm.spectru%20m.scale.v4r2.ins.doc/bl1ins_architr.htm"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upport.sas.com/rnd/scalability/grid/" TargetMode="External"/><Relationship Id="rId17" Type="http://schemas.openxmlformats.org/officeDocument/2006/relationships/hyperlink" Target="https://fwd.aws/rxqbD" TargetMode="External"/><Relationship Id="rId25" Type="http://schemas.openxmlformats.org/officeDocument/2006/relationships/hyperlink" Target="https://docs.aws.amazon.com/ec2/" TargetMode="External"/><Relationship Id="rId33" Type="http://schemas.openxmlformats.org/officeDocument/2006/relationships/hyperlink" Target="https://console.aws.amazon.com/support/home" TargetMode="External"/><Relationship Id="rId38" Type="http://schemas.openxmlformats.org/officeDocument/2006/relationships/image" Target="media/image3.png"/><Relationship Id="rId46" Type="http://schemas.openxmlformats.org/officeDocument/2006/relationships/hyperlink" Target="https://fwd.aws/k6bVB" TargetMode="External"/><Relationship Id="rId59" Type="http://schemas.openxmlformats.org/officeDocument/2006/relationships/hyperlink" Target="http://docs.aws.amazon.com/AWSCloudFormation/latest/UserGuide/cloudformation-limits.html" TargetMode="External"/><Relationship Id="rId67" Type="http://schemas.openxmlformats.org/officeDocument/2006/relationships/hyperlink" Target="http://support.sas.com/software/products/gridmgr/" TargetMode="External"/><Relationship Id="rId20" Type="http://schemas.openxmlformats.org/officeDocument/2006/relationships/image" Target="media/image1.png"/><Relationship Id="rId41" Type="http://schemas.openxmlformats.org/officeDocument/2006/relationships/hyperlink" Target="https://fwd.aws/vA89R" TargetMode="External"/><Relationship Id="rId54" Type="http://schemas.openxmlformats.org/officeDocument/2006/relationships/hyperlink" Target="https://docs.aws.amazon.com/AmazonS3/latest/dev/UsingMetadata.html" TargetMode="External"/><Relationship Id="rId62" Type="http://schemas.openxmlformats.org/officeDocument/2006/relationships/hyperlink" Target="https://docs.aws.amazon.com/AWSEC2/latest/WindowsGuide/" TargetMode="External"/><Relationship Id="rId70" Type="http://schemas.openxmlformats.org/officeDocument/2006/relationships/hyperlink" Target="https://developer.ibm.com/storage/products/ibmspectrum-scale/" TargetMode="External"/><Relationship Id="rId75" Type="http://schemas.openxmlformats.org/officeDocument/2006/relationships/hyperlink" Target="https://aws.amazon.com/quickstar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fwd.aws/rxqbD" TargetMode="External"/><Relationship Id="rId23" Type="http://schemas.openxmlformats.org/officeDocument/2006/relationships/hyperlink" Target="https://docs.aws.amazon.com/dynamodb/" TargetMode="External"/><Relationship Id="rId28" Type="http://schemas.openxmlformats.org/officeDocument/2006/relationships/hyperlink" Target="http://docs.aws.amazon.com/autoscaling/" TargetMode="External"/><Relationship Id="rId36" Type="http://schemas.openxmlformats.org/officeDocument/2006/relationships/hyperlink" Target="http://docs.aws.amazon.com/AmazonS3/latest/user-guide/upload-objects.html" TargetMode="External"/><Relationship Id="rId49" Type="http://schemas.openxmlformats.org/officeDocument/2006/relationships/hyperlink" Target="https://fwd.aws/kJ9kP" TargetMode="External"/><Relationship Id="rId57" Type="http://schemas.openxmlformats.org/officeDocument/2006/relationships/hyperlink" Target="https://support.sas.com/rnd/scalability/grid/gridtest.pdf" TargetMode="External"/><Relationship Id="rId10" Type="http://schemas.openxmlformats.org/officeDocument/2006/relationships/endnotes" Target="endnotes.xml"/><Relationship Id="rId31" Type="http://schemas.openxmlformats.org/officeDocument/2006/relationships/hyperlink" Target="https://aws.amazon.com/marketplace/pp/B07FTSL9VX" TargetMode="External"/><Relationship Id="rId44" Type="http://schemas.openxmlformats.org/officeDocument/2006/relationships/hyperlink" Target="https://fwd.aws/k6bVB" TargetMode="External"/><Relationship Id="rId52" Type="http://schemas.openxmlformats.org/officeDocument/2006/relationships/hyperlink" Target="https://fwd.aws/nAR63" TargetMode="External"/><Relationship Id="rId60" Type="http://schemas.openxmlformats.org/officeDocument/2006/relationships/hyperlink" Target="https://fwd.aws/nAR63" TargetMode="External"/><Relationship Id="rId65" Type="http://schemas.openxmlformats.org/officeDocument/2006/relationships/hyperlink" Target="https://docs.aws.amazon.com/AWSEC2/latest/UserGuide/AmazonEBS.html" TargetMode="External"/><Relationship Id="rId73" Type="http://schemas.openxmlformats.org/officeDocument/2006/relationships/hyperlink" Target="https://www.surveygizmo.com/s3/3795938/IBM-Spectrum-Scale-on-AWS" TargetMode="External"/><Relationship Id="rId78" Type="http://schemas.openxmlformats.org/officeDocument/2006/relationships/hyperlink" Target="http://aws.amazon.com/apache2.0/" TargetMode="External"/><Relationship Id="rId8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F8E2BC-66AA-4C47-BCB8-F96532069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B9BAF0-DD97-4DCD-93C6-8F69C7CC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6772</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45289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Penny Downey</cp:lastModifiedBy>
  <cp:revision>14</cp:revision>
  <cp:lastPrinted>2019-03-11T19:45:00Z</cp:lastPrinted>
  <dcterms:created xsi:type="dcterms:W3CDTF">2020-05-29T20:06:00Z</dcterms:created>
  <dcterms:modified xsi:type="dcterms:W3CDTF">2020-06-05T15:04:00Z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